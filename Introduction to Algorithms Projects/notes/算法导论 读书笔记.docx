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proofErr w:type="spellStart"/>
      <w:r w:rsidRPr="00D516B5">
        <w:rPr>
          <w:rFonts w:ascii="Arial" w:eastAsia="宋体" w:hAnsi="Arial" w:cs="Arial"/>
          <w:color w:val="000000"/>
          <w:kern w:val="0"/>
          <w:sz w:val="22"/>
        </w:rPr>
        <w:t>while,for,repeat</w:t>
      </w:r>
      <w:proofErr w:type="spellEnd"/>
      <w:r w:rsidRPr="00D516B5">
        <w:rPr>
          <w:rFonts w:ascii="Arial" w:eastAsia="宋体" w:hAnsi="Arial" w:cs="Arial"/>
          <w:color w:val="000000"/>
          <w:kern w:val="0"/>
          <w:sz w:val="22"/>
        </w:rPr>
        <w:t>等循环结构和</w:t>
      </w:r>
      <w:proofErr w:type="spellStart"/>
      <w:r w:rsidRPr="00D516B5">
        <w:rPr>
          <w:rFonts w:ascii="Arial" w:eastAsia="宋体" w:hAnsi="Arial" w:cs="Arial"/>
          <w:color w:val="000000"/>
          <w:kern w:val="0"/>
          <w:sz w:val="22"/>
        </w:rPr>
        <w:t>if,then,else</w:t>
      </w:r>
      <w:proofErr w:type="spellEnd"/>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 xml:space="preserve"> </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i←j←e</w:t>
      </w:r>
      <w:proofErr w:type="spellEnd"/>
      <w:r w:rsidRPr="00D516B5">
        <w:rPr>
          <w:rFonts w:ascii="Arial" w:eastAsia="宋体" w:hAnsi="Arial" w:cs="Arial"/>
          <w:color w:val="000000"/>
          <w:kern w:val="0"/>
          <w:sz w:val="22"/>
        </w:rPr>
        <w:t xml:space="preserve"> </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j←e</w:t>
      </w:r>
      <w:proofErr w:type="spellEnd"/>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 xml:space="preserve"> </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和域</w:t>
      </w:r>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r w:rsidRPr="00D516B5">
        <w:rPr>
          <w:rFonts w:ascii="Arial" w:eastAsia="宋体" w:hAnsi="Arial" w:cs="Arial"/>
          <w:color w:val="000000"/>
          <w:kern w:val="0"/>
          <w:sz w:val="22"/>
        </w:rPr>
        <w:t>和</w:t>
      </w:r>
      <w:r w:rsidRPr="00D516B5">
        <w:rPr>
          <w:rFonts w:ascii="Arial" w:eastAsia="宋体" w:hAnsi="Arial" w:cs="Arial"/>
          <w:color w:val="000000"/>
          <w:kern w:val="0"/>
          <w:sz w:val="22"/>
        </w:rPr>
        <w:t>"or”</w:t>
      </w:r>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：将原问题划分成ｎ个规模较小而结构与原问题相似的子问题；递归地解决这些小问题，然后再合并其结果，就得到原问题的解。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w:t>
      </w:r>
      <w:proofErr w:type="spellStart"/>
      <w:r w:rsidRPr="00D516B5">
        <w:rPr>
          <w:rFonts w:ascii="Arial" w:eastAsia="宋体" w:hAnsi="Arial" w:cs="Arial"/>
          <w:color w:val="000000"/>
          <w:kern w:val="0"/>
          <w:sz w:val="22"/>
        </w:rPr>
        <w:t>Divde</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（非渐近紧确上界）</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w:t>
      </w:r>
      <w:r w:rsidRPr="00D516B5">
        <w:rPr>
          <w:rFonts w:ascii="Arial" w:eastAsia="宋体" w:hAnsi="Arial" w:cs="Arial"/>
          <w:color w:val="0000FF"/>
          <w:kern w:val="0"/>
          <w:sz w:val="22"/>
        </w:rPr>
        <w:br/>
        <w:t>Θ</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（非渐近紧确下界）</w:t>
      </w:r>
      <w:r w:rsidRPr="00D516B5">
        <w:rPr>
          <w:rFonts w:ascii="Calibri" w:eastAsia="宋体" w:hAnsi="Calibri" w:cs="Calibri"/>
          <w:color w:val="0000FF"/>
          <w:kern w:val="0"/>
          <w:sz w:val="22"/>
        </w:rPr>
        <w:t xml:space="preserve"> </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xml:space="preserve">                                    T(n) ={2T(n/2) + n,  if n &gt; 11           ,  if n = 1 </w:t>
      </w:r>
      <w:r w:rsidRPr="00D516B5">
        <w:rPr>
          <w:rFonts w:ascii="Arial" w:eastAsia="宋体" w:hAnsi="Arial" w:cs="Arial"/>
          <w:color w:val="000000"/>
          <w:kern w:val="0"/>
          <w:sz w:val="22"/>
        </w:rPr>
        <w:br/>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代换法、递归树方法、主方法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递归树方法</w:t>
      </w:r>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用途：画出一个递归树是一种得到好猜测的直接方法。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：在递归树中，每一个结点都代表递归函数调用集合中一个子问题的代价。将递归树中每一层内的代价相加得到一个每层代价的集合，再将每层的代价相加得到递归式所有层次的总代价。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总结：递归树最适合用来产生好的猜测，然后用代换法加以验证。</w:t>
      </w:r>
      <w:r w:rsidRPr="00D516B5">
        <w:rPr>
          <w:rFonts w:ascii="Arial" w:eastAsia="宋体" w:hAnsi="Arial" w:cs="Arial"/>
          <w:color w:val="000000"/>
          <w:kern w:val="0"/>
          <w:sz w:val="22"/>
        </w:rPr>
        <w:br/>
      </w:r>
      <w:r w:rsidRPr="00D516B5">
        <w:rPr>
          <w:rFonts w:ascii="Arial" w:eastAsia="宋体" w:hAnsi="Arial" w:cs="Arial"/>
          <w:color w:val="38761D"/>
          <w:kern w:val="0"/>
          <w:sz w:val="22"/>
        </w:rPr>
        <w:t>递归树的方法非常直观，总的代价就是把所有层次的代价相加起来得到。但是分析这个总代价的规模却不是件很容易的事情，有时需要用到很多数学的知识。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主方法</w:t>
      </w:r>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r w:rsidRPr="00D516B5">
        <w:rPr>
          <w:rFonts w:ascii="Arial" w:eastAsia="宋体" w:hAnsi="Arial" w:cs="Arial"/>
          <w:color w:val="000000"/>
          <w:kern w:val="0"/>
          <w:sz w:val="22"/>
        </w:rPr>
        <w:t>主方法是最好用的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w:t>
      </w:r>
      <w:proofErr w:type="spellStart"/>
      <w:r w:rsidRPr="00D516B5">
        <w:rPr>
          <w:rFonts w:ascii="Arial" w:eastAsia="宋体" w:hAnsi="Arial" w:cs="Arial"/>
          <w:color w:val="0000FF"/>
          <w:kern w:val="0"/>
          <w:sz w:val="22"/>
        </w:rPr>
        <w:t>aT</w:t>
      </w:r>
      <w:proofErr w:type="spellEnd"/>
      <w:r w:rsidRPr="00D516B5">
        <w:rPr>
          <w:rFonts w:ascii="Arial" w:eastAsia="宋体" w:hAnsi="Arial" w:cs="Arial"/>
          <w:color w:val="0000FF"/>
          <w:kern w:val="0"/>
          <w:sz w:val="22"/>
        </w:rPr>
        <w: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直觉上：实际上主方法一直在比较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proofErr w:type="spellStart"/>
      <w:r w:rsidRPr="00D516B5">
        <w:rPr>
          <w:rFonts w:ascii="Arial" w:eastAsia="宋体" w:hAnsi="Arial" w:cs="Arial"/>
          <w:color w:val="000000"/>
          <w:kern w:val="0"/>
          <w:sz w:val="22"/>
        </w:rPr>
        <w:t>NLogBA</w:t>
      </w:r>
      <w:proofErr w:type="spellEnd"/>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14:anchorId="0FDD7BEC" wp14:editId="3EE7C202">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9"/>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一：随机算法：如果一个算法的行为不只是由输入决定，同时也由随机数生成器所产生的数值决定，则称这个算法是随机的。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 xml:space="preserve">for i ← 1 </w:t>
      </w:r>
      <w:proofErr w:type="spellStart"/>
      <w:r w:rsidRPr="00D516B5">
        <w:rPr>
          <w:rFonts w:ascii="Arial" w:eastAsia="宋体" w:hAnsi="Arial" w:cs="Arial"/>
          <w:color w:val="000000"/>
          <w:kern w:val="0"/>
          <w:sz w:val="22"/>
        </w:rPr>
        <w:t>to n</w:t>
      </w:r>
      <w:proofErr w:type="spellEnd"/>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w:t>
      </w:r>
      <w:r w:rsidR="00D516B5" w:rsidRPr="00D516B5">
        <w:rPr>
          <w:rFonts w:ascii="Arial" w:eastAsia="宋体" w:hAnsi="Arial" w:cs="Arial"/>
          <w:color w:val="000000"/>
          <w:kern w:val="0"/>
          <w:sz w:val="22"/>
        </w:rPr>
        <w:t xml:space="preserve"> </w:t>
      </w:r>
      <w:r w:rsidR="00D516B5" w:rsidRPr="00D516B5">
        <w:rPr>
          <w:rFonts w:ascii="Arial" w:eastAsia="宋体" w:hAnsi="Arial" w:cs="Arial"/>
          <w:color w:val="000000"/>
          <w:kern w:val="0"/>
          <w:sz w:val="22"/>
        </w:rPr>
        <w:t>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w:t>
      </w:r>
      <w:proofErr w:type="spellStart"/>
      <w:r w:rsidRPr="00D516B5">
        <w:rPr>
          <w:rFonts w:ascii="Arial" w:eastAsia="宋体" w:hAnsi="Arial" w:cs="Arial"/>
          <w:color w:val="0000FF"/>
          <w:kern w:val="0"/>
          <w:sz w:val="22"/>
        </w:rPr>
        <w:t>nlgn</w:t>
      </w:r>
      <w:proofErr w:type="spellEnd"/>
      <w:r w:rsidRPr="00D516B5">
        <w:rPr>
          <w:rFonts w:ascii="Arial" w:eastAsia="宋体" w:hAnsi="Arial" w:cs="Arial"/>
          <w:color w:val="0000FF"/>
          <w:kern w:val="0"/>
          <w:sz w:val="22"/>
        </w:rPr>
        <w:t>)</w:t>
      </w:r>
      <w:r w:rsidRPr="00D516B5">
        <w:rPr>
          <w:rFonts w:ascii="Arial" w:eastAsia="宋体" w:hAnsi="Arial" w:cs="Arial"/>
          <w:color w:val="000000"/>
          <w:kern w:val="0"/>
          <w:sz w:val="22"/>
        </w:rPr>
        <w:t>。并介绍了几种不基于比较的排序方法，它们能突破</w:t>
      </w:r>
      <w:r w:rsidRPr="00D516B5">
        <w:rPr>
          <w:rFonts w:ascii="Arial" w:eastAsia="宋体" w:hAnsi="Arial" w:cs="Arial"/>
          <w:color w:val="000000"/>
          <w:kern w:val="0"/>
          <w:sz w:val="22"/>
        </w:rPr>
        <w:t>Ω(</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r w:rsidRPr="00D516B5">
        <w:rPr>
          <w:rFonts w:ascii="Arial" w:eastAsia="宋体" w:hAnsi="Arial" w:cs="Arial"/>
          <w:color w:val="000000"/>
          <w:kern w:val="0"/>
          <w:sz w:val="22"/>
        </w:rPr>
        <w:t>个顺序统计是集合中第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虽然堆排的理论效率好，但是往往一个好的快排的实现要优于堆排，所以堆更常见于作为高效的优先级队列。一个堆可以在</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firstRow="1" w:lastRow="0" w:firstColumn="1" w:lastColumn="0" w:noHBand="0" w:noVBand="1"/>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lastRenderedPageBreak/>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lastRenderedPageBreak/>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w:t>
      </w:r>
      <w:proofErr w:type="spellStart"/>
      <w:r>
        <w:rPr>
          <w:rFonts w:hint="eastAsia"/>
          <w:kern w:val="0"/>
        </w:rPr>
        <w:t>nlgn</w:t>
      </w:r>
      <w:proofErr w:type="spellEnd"/>
      <w:r>
        <w:rPr>
          <w:rFonts w:hint="eastAsia"/>
          <w:kern w:val="0"/>
        </w:rPr>
        <w:t>)</w:t>
      </w:r>
      <w:r>
        <w:rPr>
          <w:rFonts w:hint="eastAsia"/>
          <w:kern w:val="0"/>
        </w:rPr>
        <w:t>，且由于</w:t>
      </w:r>
      <w:r>
        <w:rPr>
          <w:rFonts w:hint="eastAsia"/>
          <w:kern w:val="0"/>
        </w:rPr>
        <w:t>O(</w:t>
      </w:r>
      <w:proofErr w:type="spellStart"/>
      <w:r>
        <w:rPr>
          <w:rFonts w:hint="eastAsia"/>
          <w:kern w:val="0"/>
        </w:rPr>
        <w:t>nlgn</w:t>
      </w:r>
      <w:proofErr w:type="spellEnd"/>
      <w:r>
        <w:rPr>
          <w:rFonts w:hint="eastAsia"/>
          <w:kern w:val="0"/>
        </w:rPr>
        <w:t>)</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r>
        <w:rPr>
          <w:rFonts w:hint="eastAsia"/>
          <w:kern w:val="0"/>
        </w:rPr>
        <w:t>个随机数进行排序比较，快排平均在</w:t>
      </w:r>
      <w:r>
        <w:rPr>
          <w:rFonts w:hint="eastAsia"/>
          <w:kern w:val="0"/>
        </w:rPr>
        <w:t>600MS</w:t>
      </w:r>
      <w:r>
        <w:rPr>
          <w:rFonts w:hint="eastAsia"/>
          <w:kern w:val="0"/>
        </w:rPr>
        <w:t>，而堆排平均在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快排的平均情况运行时间与其最佳情况运行时间很接近，而不是非常接近于其最坏情况运行时间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所说的，由于工程中的输入可能不随机的，所以我们要将其随机化。有两种可选方案（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之前随机选取一个数与最未尾的元素进行交换操作，这样简单高效的实现了随机化。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r>
      <w:proofErr w:type="spellStart"/>
      <w:r w:rsidR="00B75FB9" w:rsidRPr="00B75FB9">
        <w:rPr>
          <w:kern w:val="0"/>
          <w:highlight w:val="magenta"/>
        </w:rPr>
        <w:t>int</w:t>
      </w:r>
      <w:proofErr w:type="spellEnd"/>
      <w:r w:rsidR="00B75FB9" w:rsidRPr="00B75FB9">
        <w:rPr>
          <w:kern w:val="0"/>
          <w:highlight w:val="magenta"/>
        </w:rPr>
        <w:t xml:space="preserve"> </w:t>
      </w:r>
      <w:proofErr w:type="spellStart"/>
      <w:r w:rsidR="00B75FB9" w:rsidRPr="00B75FB9">
        <w:rPr>
          <w:kern w:val="0"/>
          <w:highlight w:val="magenta"/>
        </w:rPr>
        <w:t>random_swap</w:t>
      </w:r>
      <w:proofErr w:type="spellEnd"/>
      <w:r w:rsidR="00B75FB9" w:rsidRPr="00B75FB9">
        <w:rPr>
          <w:kern w:val="0"/>
          <w:highlight w:val="magenta"/>
        </w:rPr>
        <w:t xml:space="preserve"> = (rand() % (</w:t>
      </w:r>
      <w:proofErr w:type="spellStart"/>
      <w:r w:rsidR="00B75FB9" w:rsidRPr="00B75FB9">
        <w:rPr>
          <w:kern w:val="0"/>
          <w:highlight w:val="magenta"/>
        </w:rPr>
        <w:t>EndIndex</w:t>
      </w:r>
      <w:proofErr w:type="spellEnd"/>
      <w:r w:rsidR="00B75FB9" w:rsidRPr="00B75FB9">
        <w:rPr>
          <w:kern w:val="0"/>
          <w:highlight w:val="magenta"/>
        </w:rPr>
        <w:t xml:space="preserve"> - </w:t>
      </w:r>
      <w:proofErr w:type="spellStart"/>
      <w:r w:rsidR="00B75FB9" w:rsidRPr="00B75FB9">
        <w:rPr>
          <w:kern w:val="0"/>
          <w:highlight w:val="magenta"/>
        </w:rPr>
        <w:t>BeginIndex</w:t>
      </w:r>
      <w:proofErr w:type="spellEnd"/>
      <w:r w:rsidR="00B75FB9" w:rsidRPr="00B75FB9">
        <w:rPr>
          <w:kern w:val="0"/>
          <w:highlight w:val="magenta"/>
        </w:rPr>
        <w:t xml:space="preserve"> + 1)) + </w:t>
      </w:r>
      <w:proofErr w:type="spellStart"/>
      <w:r w:rsidR="00B75FB9" w:rsidRPr="00B75FB9">
        <w:rPr>
          <w:kern w:val="0"/>
          <w:highlight w:val="magenta"/>
        </w:rPr>
        <w:t>BeginIndex</w:t>
      </w:r>
      <w:proofErr w:type="spellEnd"/>
      <w:r w:rsidR="00B75FB9" w:rsidRPr="00B75FB9">
        <w:rPr>
          <w:kern w:val="0"/>
          <w:highlight w:val="magenta"/>
        </w:rPr>
        <w:t>;</w:t>
      </w:r>
      <w:r w:rsidR="00B75FB9" w:rsidRPr="00B75FB9">
        <w:rPr>
          <w:rFonts w:hint="eastAsia"/>
          <w:kern w:val="0"/>
          <w:highlight w:val="magenta"/>
        </w:rPr>
        <w:br/>
      </w:r>
      <w:proofErr w:type="spellStart"/>
      <w:r w:rsidR="00B75FB9" w:rsidRPr="00B75FB9">
        <w:rPr>
          <w:kern w:val="0"/>
          <w:highlight w:val="magenta"/>
        </w:rPr>
        <w:t>std</w:t>
      </w:r>
      <w:proofErr w:type="spellEnd"/>
      <w:r w:rsidR="00B75FB9" w:rsidRPr="00B75FB9">
        <w:rPr>
          <w:kern w:val="0"/>
          <w:highlight w:val="magenta"/>
        </w:rPr>
        <w:t>::swap(</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random_swap</w:t>
      </w:r>
      <w:proofErr w:type="spellEnd"/>
      <w:r w:rsidR="00B75FB9" w:rsidRPr="00B75FB9">
        <w:rPr>
          <w:kern w:val="0"/>
          <w:highlight w:val="magenta"/>
        </w:rPr>
        <w:t xml:space="preserve">], </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EndIndex</w:t>
      </w:r>
      <w:proofErr w:type="spellEnd"/>
      <w:r w:rsidR="00B75FB9" w:rsidRPr="00B75FB9">
        <w:rPr>
          <w:kern w:val="0"/>
          <w:highlight w:val="magenta"/>
        </w:rPr>
        <w:t>]);</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这个技术太有用啊，因为快速排序在输入数据已经有序时的性能是最差的，但是输入数据已经有序的情况又会经常发生，所以这个随机取样就显得异常的重要。如果没有这个随机取样，快排绝得不到这样的应用。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排序，在未没采用随机化的情况下，平均耗时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firstRow="1" w:lastRow="0" w:firstColumn="1" w:lastColumn="0" w:noHBand="0" w:noVBand="1"/>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&gt; &amp;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lastRenderedPageBreak/>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w:t>
      </w:r>
      <w:proofErr w:type="spellStart"/>
      <w:r>
        <w:rPr>
          <w:rFonts w:ascii="Arial" w:eastAsia="宋体" w:hAnsi="Arial" w:cs="Arial" w:hint="eastAsia"/>
          <w:color w:val="000000"/>
          <w:kern w:val="0"/>
          <w:sz w:val="22"/>
        </w:rPr>
        <w:t>nlgn</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proofErr w:type="spellStart"/>
      <w:r>
        <w:rPr>
          <w:rFonts w:ascii="Arial" w:eastAsia="宋体" w:hAnsi="Arial" w:cs="Arial" w:hint="eastAsia"/>
          <w:color w:val="000000"/>
          <w:kern w:val="0"/>
          <w:sz w:val="22"/>
        </w:rPr>
        <w:t>int</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我觉得原因在于：高有效位对底有效位有着决定性的作用。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w:t>
      </w:r>
      <w:proofErr w:type="spellStart"/>
      <w:r>
        <w:rPr>
          <w:rFonts w:hint="eastAsia"/>
          <w:kern w:val="0"/>
        </w:rPr>
        <w:t>nlgn</w:t>
      </w:r>
      <w:proofErr w:type="spellEnd"/>
      <w:r>
        <w:rPr>
          <w:rFonts w:hint="eastAsia"/>
          <w:kern w:val="0"/>
        </w:rPr>
        <w:t>)</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桶排序基于假设：输入的的元素均匀的分布在区间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感觉桶排没有什么大的实现价值，因为它限定了输入的区间，还要求最好是均匀分布，它的最坏情况并不好。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所有的线性时间内的排序算法，都作出了一定的假设，是建立在一定的假设基础上的。</w:t>
      </w:r>
    </w:p>
    <w:tbl>
      <w:tblPr>
        <w:tblStyle w:val="aa"/>
        <w:tblW w:w="0" w:type="auto"/>
        <w:tblLook w:val="04A0" w:firstRow="1" w:lastRow="0" w:firstColumn="1" w:lastColumn="0" w:noHBand="0" w:noVBand="1"/>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lastRenderedPageBreak/>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&gt; &gt;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r>
        <w:rPr>
          <w:rFonts w:hint="eastAsia"/>
          <w:kern w:val="0"/>
        </w:rPr>
        <w:t>i</w:t>
      </w:r>
      <w:r>
        <w:rPr>
          <w:rFonts w:hint="eastAsia"/>
          <w:kern w:val="0"/>
        </w:rPr>
        <w:t>个顺序统计量是该集合中第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r w:rsidR="00F96786" w:rsidRPr="00F96786">
        <w:rPr>
          <w:rFonts w:hint="eastAsia"/>
          <w:kern w:val="0"/>
        </w:rPr>
        <w:t>个顺序统计量</w:t>
      </w:r>
      <w:r w:rsidR="00F96786" w:rsidRPr="00F96786">
        <w:rPr>
          <w:rFonts w:hint="eastAsia"/>
          <w:kern w:val="0"/>
        </w:rPr>
        <w:t>(i=n)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r>
        <w:rPr>
          <w:rFonts w:hint="eastAsia"/>
          <w:kern w:val="0"/>
        </w:rPr>
        <w:lastRenderedPageBreak/>
        <w:t>找最大最小值的算法，一般人可能以为需要</w:t>
      </w:r>
      <w:r>
        <w:rPr>
          <w:rFonts w:hint="eastAsia"/>
          <w:kern w:val="0"/>
        </w:rPr>
        <w:t>2n</w:t>
      </w:r>
      <w:r>
        <w:rPr>
          <w:rFonts w:hint="eastAsia"/>
          <w:kern w:val="0"/>
        </w:rPr>
        <w:t>次比较，实际上只需要最多</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w:t>
      </w:r>
      <w:proofErr w:type="spellStart"/>
      <w:r>
        <w:rPr>
          <w:rFonts w:hint="eastAsia"/>
          <w:kern w:val="0"/>
        </w:rPr>
        <w:t>nlgn</w:t>
      </w:r>
      <w:proofErr w:type="spellEnd"/>
      <w:r>
        <w:rPr>
          <w:rFonts w:hint="eastAsia"/>
          <w:kern w:val="0"/>
        </w:rPr>
        <w:t>)</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proofErr w:type="spellStart"/>
      <w:r w:rsidR="00002F2E" w:rsidRPr="007D77D1">
        <w:rPr>
          <w:rFonts w:hint="eastAsia"/>
          <w:kern w:val="0"/>
          <w:u w:val="single"/>
        </w:rPr>
        <w:t>nth_element</w:t>
      </w:r>
      <w:proofErr w:type="spellEnd"/>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firstRow="1" w:lastRow="0" w:firstColumn="1" w:lastColumn="0" w:noHBand="0" w:noVBand="1"/>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 &amp;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没发现有什么值得看的，貌似这些基本的知识都知道，这些知识都不知道就没</w:t>
      </w:r>
      <w:bookmarkStart w:id="0" w:name="_GoBack"/>
      <w:bookmarkEnd w:id="0"/>
      <w:r>
        <w:rPr>
          <w:rFonts w:hint="eastAsia"/>
          <w:kern w:val="0"/>
        </w:rPr>
        <w:t>法混啦。</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proofErr w:type="gramStart"/>
      <w:r>
        <w:rPr>
          <w:rFonts w:hint="eastAsia"/>
          <w:kern w:val="0"/>
        </w:rPr>
        <w:t>当待排序</w:t>
      </w:r>
      <w:proofErr w:type="gramEnd"/>
      <w:r>
        <w:rPr>
          <w:rFonts w:hint="eastAsia"/>
          <w:kern w:val="0"/>
        </w:rPr>
        <w:t>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Pr="00AD162D" w:rsidRDefault="00AD162D" w:rsidP="007405B9">
      <w:pPr>
        <w:pStyle w:val="a3"/>
        <w:numPr>
          <w:ilvl w:val="0"/>
          <w:numId w:val="12"/>
        </w:numPr>
        <w:ind w:firstLineChars="0"/>
        <w:rPr>
          <w:kern w:val="0"/>
        </w:rPr>
      </w:pPr>
    </w:p>
    <w:p w:rsidR="00423B6A" w:rsidRDefault="00423B6A" w:rsidP="00577D96">
      <w:pPr>
        <w:rPr>
          <w:kern w:val="0"/>
        </w:rPr>
      </w:pPr>
    </w:p>
    <w:p w:rsidR="00423B6A" w:rsidRDefault="00423B6A" w:rsidP="00577D96">
      <w:pPr>
        <w:rPr>
          <w:kern w:val="0"/>
        </w:rPr>
      </w:pPr>
    </w:p>
    <w:p w:rsidR="00423B6A" w:rsidRDefault="00423B6A" w:rsidP="00577D96">
      <w:pPr>
        <w:rPr>
          <w:kern w:val="0"/>
        </w:rPr>
      </w:pPr>
    </w:p>
    <w:p w:rsidR="008D57DD" w:rsidRDefault="0002579D" w:rsidP="00577D96">
      <w:pPr>
        <w:rPr>
          <w:kern w:val="0"/>
        </w:rPr>
      </w:pPr>
      <w:r>
        <w:rPr>
          <w:rFonts w:hint="eastAsia"/>
          <w:kern w:val="0"/>
        </w:rPr>
        <w:t>红黑树是平衡查找树，还有</w:t>
      </w:r>
      <w:r>
        <w:rPr>
          <w:rFonts w:hint="eastAsia"/>
          <w:kern w:val="0"/>
        </w:rPr>
        <w:t>B</w:t>
      </w:r>
      <w:r>
        <w:rPr>
          <w:rFonts w:hint="eastAsia"/>
          <w:kern w:val="0"/>
        </w:rPr>
        <w:t>树也是另一类平衡查找树。</w:t>
      </w:r>
    </w:p>
    <w:p w:rsidR="008D57DD" w:rsidRPr="00A942A5" w:rsidRDefault="008D57DD" w:rsidP="00577D96">
      <w:pPr>
        <w:rPr>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lastRenderedPageBreak/>
        <w:t>参考：</w:t>
      </w:r>
    </w:p>
    <w:p w:rsidR="00D516B5" w:rsidRPr="00D516B5" w:rsidRDefault="001A0F50"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http://staff.ustc.edu.cn/~lszhuang/alg/</w:t>
        </w:r>
      </w:hyperlink>
    </w:p>
    <w:p w:rsidR="00D516B5" w:rsidRPr="00D516B5" w:rsidRDefault="001A0F50"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http://www.wutianqi.com/</w:t>
        </w:r>
      </w:hyperlink>
    </w:p>
    <w:p w:rsidR="00D516B5" w:rsidRPr="00D516B5" w:rsidRDefault="001A0F50" w:rsidP="006811FA">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D516B5" w:rsidRPr="00D516B5">
          <w:rPr>
            <w:rFonts w:ascii="Arial" w:eastAsia="宋体" w:hAnsi="Arial" w:cs="Arial"/>
            <w:color w:val="000099"/>
            <w:kern w:val="0"/>
            <w:sz w:val="22"/>
            <w:u w:val="single"/>
          </w:rPr>
          <w:t>http://www.cnblogs.com/timebug/</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F50" w:rsidRDefault="001A0F50" w:rsidP="005735BE">
      <w:r>
        <w:separator/>
      </w:r>
    </w:p>
  </w:endnote>
  <w:endnote w:type="continuationSeparator" w:id="0">
    <w:p w:rsidR="001A0F50" w:rsidRDefault="001A0F50" w:rsidP="0057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F50" w:rsidRDefault="001A0F50" w:rsidP="005735BE">
      <w:r>
        <w:separator/>
      </w:r>
    </w:p>
  </w:footnote>
  <w:footnote w:type="continuationSeparator" w:id="0">
    <w:p w:rsidR="001A0F50" w:rsidRDefault="001A0F50" w:rsidP="005735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066B44"/>
    <w:multiLevelType w:val="hybridMultilevel"/>
    <w:tmpl w:val="9F6C9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5"/>
  </w:num>
  <w:num w:numId="7">
    <w:abstractNumId w:val="0"/>
  </w:num>
  <w:num w:numId="8">
    <w:abstractNumId w:val="2"/>
  </w:num>
  <w:num w:numId="9">
    <w:abstractNumId w:val="6"/>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16B5"/>
    <w:rsid w:val="00002F2E"/>
    <w:rsid w:val="0002579D"/>
    <w:rsid w:val="00026E87"/>
    <w:rsid w:val="000765A9"/>
    <w:rsid w:val="000A5617"/>
    <w:rsid w:val="000A5AC9"/>
    <w:rsid w:val="000A6BA5"/>
    <w:rsid w:val="000C7B1F"/>
    <w:rsid w:val="0011643D"/>
    <w:rsid w:val="001A0F50"/>
    <w:rsid w:val="001C2E0A"/>
    <w:rsid w:val="001D717A"/>
    <w:rsid w:val="001E4D65"/>
    <w:rsid w:val="002239F7"/>
    <w:rsid w:val="00256ECE"/>
    <w:rsid w:val="00261712"/>
    <w:rsid w:val="00347DE9"/>
    <w:rsid w:val="00366192"/>
    <w:rsid w:val="0037479A"/>
    <w:rsid w:val="003A058D"/>
    <w:rsid w:val="00423B6A"/>
    <w:rsid w:val="00444BB5"/>
    <w:rsid w:val="00463372"/>
    <w:rsid w:val="004B5B8C"/>
    <w:rsid w:val="004F19E2"/>
    <w:rsid w:val="005569C9"/>
    <w:rsid w:val="00567C25"/>
    <w:rsid w:val="005735BE"/>
    <w:rsid w:val="00577D96"/>
    <w:rsid w:val="005846DB"/>
    <w:rsid w:val="005D3F76"/>
    <w:rsid w:val="00613461"/>
    <w:rsid w:val="00647803"/>
    <w:rsid w:val="006762ED"/>
    <w:rsid w:val="006811FA"/>
    <w:rsid w:val="00685A79"/>
    <w:rsid w:val="006A5D28"/>
    <w:rsid w:val="006C28B9"/>
    <w:rsid w:val="007405B9"/>
    <w:rsid w:val="007412D6"/>
    <w:rsid w:val="007452CA"/>
    <w:rsid w:val="007C1DE9"/>
    <w:rsid w:val="007C5F93"/>
    <w:rsid w:val="007D04E8"/>
    <w:rsid w:val="007D77D1"/>
    <w:rsid w:val="00801883"/>
    <w:rsid w:val="008D57DD"/>
    <w:rsid w:val="0093213C"/>
    <w:rsid w:val="00936B17"/>
    <w:rsid w:val="00953983"/>
    <w:rsid w:val="009A3D93"/>
    <w:rsid w:val="009B1EDA"/>
    <w:rsid w:val="009B7E0A"/>
    <w:rsid w:val="009E4E41"/>
    <w:rsid w:val="00A33212"/>
    <w:rsid w:val="00A3329E"/>
    <w:rsid w:val="00A4064D"/>
    <w:rsid w:val="00A942A5"/>
    <w:rsid w:val="00AD162D"/>
    <w:rsid w:val="00AF07F7"/>
    <w:rsid w:val="00B032EA"/>
    <w:rsid w:val="00B350D4"/>
    <w:rsid w:val="00B556EF"/>
    <w:rsid w:val="00B73C72"/>
    <w:rsid w:val="00B75FB9"/>
    <w:rsid w:val="00B91C12"/>
    <w:rsid w:val="00B95857"/>
    <w:rsid w:val="00BE5F34"/>
    <w:rsid w:val="00BF758B"/>
    <w:rsid w:val="00C031F2"/>
    <w:rsid w:val="00CD0FF3"/>
    <w:rsid w:val="00CE79E4"/>
    <w:rsid w:val="00D31A77"/>
    <w:rsid w:val="00D41304"/>
    <w:rsid w:val="00D516B5"/>
    <w:rsid w:val="00D9660A"/>
    <w:rsid w:val="00DC43D6"/>
    <w:rsid w:val="00DF17BA"/>
    <w:rsid w:val="00E07724"/>
    <w:rsid w:val="00E2541F"/>
    <w:rsid w:val="00E55D05"/>
    <w:rsid w:val="00E7351B"/>
    <w:rsid w:val="00ED16F3"/>
    <w:rsid w:val="00F16222"/>
    <w:rsid w:val="00F4617F"/>
    <w:rsid w:val="00F6370E"/>
    <w:rsid w:val="00F9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blogs.com/timeb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utianqi.com/" TargetMode="External"/><Relationship Id="rId5" Type="http://schemas.openxmlformats.org/officeDocument/2006/relationships/settings" Target="settings.xml"/><Relationship Id="rId10" Type="http://schemas.openxmlformats.org/officeDocument/2006/relationships/hyperlink" Target="http://staff.ustc.edu.cn/~lszhuang/al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D6A0D-ADE1-4FA8-9D7A-B8D71B16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3394</Words>
  <Characters>19346</Characters>
  <Application>Microsoft Office Word</Application>
  <DocSecurity>0</DocSecurity>
  <Lines>161</Lines>
  <Paragraphs>45</Paragraphs>
  <ScaleCrop>false</ScaleCrop>
  <Company/>
  <LinksUpToDate>false</LinksUpToDate>
  <CharactersWithSpaces>22695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tcq</cp:lastModifiedBy>
  <cp:revision>71</cp:revision>
  <dcterms:created xsi:type="dcterms:W3CDTF">2011-05-26T01:09:00Z</dcterms:created>
  <dcterms:modified xsi:type="dcterms:W3CDTF">2011-05-27T06:34:00Z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14371945632727938840</vt:lpwstr>
  </property>
  <property fmtid="{D5CDD505-2E9C-101B-9397-08002B2CF9AE}" pid="5" name="Google.Documents.PreviousRevisionId">
    <vt:lpwstr>16199515591498125980</vt:lpwstr>
  </property>
  <property fmtid="{D5CDD505-2E9C-101B-9397-08002B2CF9AE}" pid="6" name="Google.Documents.PluginVersion">
    <vt:lpwstr>2.0.2026.3768</vt:lpwstr>
  </property>
  <property fmtid="{D5CDD505-2E9C-101B-9397-08002B2CF9AE}" pid="7" name="Google.Documents.MergeIncapabilityFlags">
    <vt:i4>0</vt:i4>
  </property>
</Properties>
</file>