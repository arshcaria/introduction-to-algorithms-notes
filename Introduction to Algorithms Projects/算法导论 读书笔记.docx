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16B5" w:rsidRPr="00D516B5" w:rsidRDefault="00D516B5" w:rsidP="00E55D05">
      <w:pPr>
        <w:pStyle w:val="1"/>
        <w:jc w:val="center"/>
        <w:rPr>
          <w:rFonts w:ascii="Simsun" w:hAnsi="Simsun" w:hint="eastAsia"/>
        </w:rPr>
      </w:pPr>
      <w:r w:rsidRPr="00D516B5">
        <w:t>《算法导论》学习笔记</w:t>
      </w:r>
    </w:p>
    <w:p w:rsidR="00D516B5" w:rsidRPr="00D516B5" w:rsidRDefault="00D516B5" w:rsidP="00B556EF">
      <w:pPr>
        <w:widowControl/>
        <w:jc w:val="right"/>
        <w:rPr>
          <w:rFonts w:ascii="Simsun" w:eastAsia="宋体" w:hAnsi="Simsun" w:cs="宋体" w:hint="eastAsia"/>
          <w:color w:val="000000"/>
          <w:kern w:val="0"/>
          <w:sz w:val="27"/>
          <w:szCs w:val="27"/>
        </w:rPr>
      </w:pPr>
      <w:r w:rsidRPr="00D516B5">
        <w:rPr>
          <w:rFonts w:ascii="Arial" w:eastAsia="宋体" w:hAnsi="Arial" w:cs="Arial"/>
          <w:color w:val="000000"/>
          <w:kern w:val="0"/>
          <w:sz w:val="22"/>
        </w:rPr>
        <w:t>最笨的方法往往是最好最快的方法</w:t>
      </w:r>
      <w:r w:rsidRPr="00D516B5">
        <w:rPr>
          <w:rFonts w:ascii="Arial" w:eastAsia="宋体" w:hAnsi="Arial" w:cs="Arial"/>
          <w:color w:val="000000"/>
          <w:kern w:val="0"/>
          <w:sz w:val="22"/>
        </w:rPr>
        <w:t xml:space="preserve"> by </w:t>
      </w:r>
      <w:r w:rsidRPr="00D516B5">
        <w:rPr>
          <w:rFonts w:ascii="Arial" w:eastAsia="宋体" w:hAnsi="Arial" w:cs="Arial"/>
          <w:color w:val="000000"/>
          <w:kern w:val="0"/>
          <w:sz w:val="22"/>
        </w:rPr>
        <w:t>谭川奇</w:t>
      </w:r>
    </w:p>
    <w:p w:rsidR="00D516B5" w:rsidRPr="00D516B5" w:rsidRDefault="00D516B5" w:rsidP="00E55D05">
      <w:pPr>
        <w:pStyle w:val="2"/>
        <w:rPr>
          <w:rFonts w:ascii="Simsun" w:hAnsi="Simsun" w:hint="eastAsia"/>
        </w:rPr>
      </w:pPr>
      <w:r w:rsidRPr="00D516B5">
        <w:t>第一部分：基础知识</w:t>
      </w:r>
    </w:p>
    <w:p w:rsidR="00D516B5" w:rsidRPr="00D516B5" w:rsidRDefault="00D516B5" w:rsidP="00E55D05">
      <w:pPr>
        <w:pStyle w:val="3"/>
        <w:rPr>
          <w:rFonts w:ascii="Simsun" w:hAnsi="Simsun" w:hint="eastAsia"/>
        </w:rPr>
      </w:pPr>
      <w:r w:rsidRPr="00D516B5">
        <w:t>第1章：算法在计算中的作用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w:t>
      </w:r>
      <w:r w:rsidRPr="00D516B5">
        <w:rPr>
          <w:rFonts w:ascii="Arial" w:eastAsia="宋体" w:hAnsi="Arial" w:cs="Arial"/>
          <w:color w:val="000000"/>
          <w:kern w:val="0"/>
          <w:sz w:val="22"/>
        </w:rPr>
        <w:t>即是一系列的计算步骤，用来将一个有效的输入转换成一个有效的输出。</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计算机的有限的资源必须被有效的利用，算法就是来解决这些问题的方法。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第2章：算法入门</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循环不变式</w:t>
      </w:r>
      <w:r w:rsidRPr="00D516B5">
        <w:rPr>
          <w:rFonts w:ascii="Arial" w:eastAsia="宋体" w:hAnsi="Arial" w:cs="Arial"/>
          <w:color w:val="000000"/>
          <w:kern w:val="0"/>
          <w:sz w:val="22"/>
        </w:rPr>
        <w:t>的三个性质：（循环不变式通常用来证明递归的正确性）</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初始化：它在循环的第一轮迭代开始之前，应该是正确的。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保持：如果在循环的某一次迭代开始之前它是正确的，那么，在下一次迭代开始之前，它也应该保持正确。</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终止：当循环结束时，不变式给了我们一个有用的性质，它有助于表明算法是正确的。</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伪代码中的约定：</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书写上的</w:t>
      </w:r>
      <w:r w:rsidRPr="00D516B5">
        <w:rPr>
          <w:rFonts w:ascii="Arial" w:eastAsia="宋体" w:hAnsi="Arial" w:cs="Arial"/>
          <w:color w:val="000000"/>
          <w:kern w:val="0"/>
          <w:sz w:val="22"/>
        </w:rPr>
        <w:t>“</w:t>
      </w:r>
      <w:r w:rsidRPr="00D516B5">
        <w:rPr>
          <w:rFonts w:ascii="Arial" w:eastAsia="宋体" w:hAnsi="Arial" w:cs="Arial"/>
          <w:color w:val="000000"/>
          <w:kern w:val="0"/>
          <w:sz w:val="22"/>
        </w:rPr>
        <w:t>缩进</w:t>
      </w:r>
      <w:r w:rsidRPr="00D516B5">
        <w:rPr>
          <w:rFonts w:ascii="Arial" w:eastAsia="宋体" w:hAnsi="Arial" w:cs="Arial"/>
          <w:color w:val="000000"/>
          <w:kern w:val="0"/>
          <w:sz w:val="22"/>
        </w:rPr>
        <w:t>”</w:t>
      </w:r>
      <w:r w:rsidRPr="00D516B5">
        <w:rPr>
          <w:rFonts w:ascii="Arial" w:eastAsia="宋体" w:hAnsi="Arial" w:cs="Arial"/>
          <w:color w:val="000000"/>
          <w:kern w:val="0"/>
          <w:sz w:val="22"/>
        </w:rPr>
        <w:t>表示程序中的分程序（程序块）结构。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while,for,repeat</w:t>
      </w:r>
      <w:r w:rsidRPr="00D516B5">
        <w:rPr>
          <w:rFonts w:ascii="Arial" w:eastAsia="宋体" w:hAnsi="Arial" w:cs="Arial"/>
          <w:color w:val="000000"/>
          <w:kern w:val="0"/>
          <w:sz w:val="22"/>
        </w:rPr>
        <w:t>等循环结构和</w:t>
      </w:r>
      <w:r w:rsidRPr="00D516B5">
        <w:rPr>
          <w:rFonts w:ascii="Arial" w:eastAsia="宋体" w:hAnsi="Arial" w:cs="Arial"/>
          <w:color w:val="000000"/>
          <w:kern w:val="0"/>
          <w:sz w:val="22"/>
        </w:rPr>
        <w:t>if,then,else</w:t>
      </w:r>
      <w:r w:rsidRPr="00D516B5">
        <w:rPr>
          <w:rFonts w:ascii="Arial" w:eastAsia="宋体" w:hAnsi="Arial" w:cs="Arial"/>
          <w:color w:val="000000"/>
          <w:kern w:val="0"/>
          <w:sz w:val="22"/>
        </w:rPr>
        <w:t>条件结构与</w:t>
      </w:r>
      <w:r w:rsidRPr="00D516B5">
        <w:rPr>
          <w:rFonts w:ascii="Arial" w:eastAsia="宋体" w:hAnsi="Arial" w:cs="Arial"/>
          <w:color w:val="000000"/>
          <w:kern w:val="0"/>
          <w:sz w:val="22"/>
        </w:rPr>
        <w:t>Pascal</w:t>
      </w:r>
      <w:r w:rsidRPr="00D516B5">
        <w:rPr>
          <w:rFonts w:ascii="Arial" w:eastAsia="宋体" w:hAnsi="Arial" w:cs="Arial"/>
          <w:color w:val="000000"/>
          <w:kern w:val="0"/>
          <w:sz w:val="22"/>
        </w:rPr>
        <w:t>中相同。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符号</w:t>
      </w:r>
      <w:r w:rsidRPr="00D516B5">
        <w:rPr>
          <w:rFonts w:ascii="Arial" w:eastAsia="宋体" w:hAnsi="Arial" w:cs="Arial"/>
          <w:color w:val="000000"/>
          <w:kern w:val="0"/>
          <w:sz w:val="22"/>
        </w:rPr>
        <w:t xml:space="preserve"> "</w:t>
      </w:r>
      <w:r w:rsidRPr="00D516B5">
        <w:rPr>
          <w:rFonts w:ascii="MS Gothic" w:eastAsia="MS Gothic" w:hAnsi="MS Gothic" w:cs="MS Gothic" w:hint="eastAsia"/>
          <w:color w:val="000000"/>
          <w:kern w:val="0"/>
          <w:sz w:val="22"/>
        </w:rPr>
        <w:t>▷</w:t>
      </w:r>
      <w:r w:rsidRPr="00D516B5">
        <w:rPr>
          <w:rFonts w:ascii="Arial" w:eastAsia="宋体" w:hAnsi="Arial" w:cs="Arial"/>
          <w:color w:val="000000"/>
          <w:kern w:val="0"/>
          <w:sz w:val="22"/>
        </w:rPr>
        <w:t>”</w:t>
      </w:r>
      <w:r w:rsidRPr="00D516B5">
        <w:rPr>
          <w:rFonts w:ascii="Arial" w:eastAsia="宋体" w:hAnsi="Arial" w:cs="Arial"/>
          <w:color w:val="000000"/>
          <w:kern w:val="0"/>
          <w:sz w:val="22"/>
        </w:rPr>
        <w:t>表示后面部分是个注释。</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多重赋值</w:t>
      </w:r>
      <w:r w:rsidRPr="00D516B5">
        <w:rPr>
          <w:rFonts w:ascii="Arial" w:eastAsia="宋体" w:hAnsi="Arial" w:cs="Arial"/>
          <w:color w:val="000000"/>
          <w:kern w:val="0"/>
          <w:sz w:val="22"/>
        </w:rPr>
        <w:t>i←j←e</w:t>
      </w:r>
      <w:r w:rsidRPr="00D516B5">
        <w:rPr>
          <w:rFonts w:ascii="Arial" w:eastAsia="宋体" w:hAnsi="Arial" w:cs="Arial"/>
          <w:color w:val="000000"/>
          <w:kern w:val="0"/>
          <w:sz w:val="22"/>
        </w:rPr>
        <w:t>是将表达式</w:t>
      </w:r>
      <w:r w:rsidRPr="00D516B5">
        <w:rPr>
          <w:rFonts w:ascii="Arial" w:eastAsia="宋体" w:hAnsi="Arial" w:cs="Arial"/>
          <w:color w:val="000000"/>
          <w:kern w:val="0"/>
          <w:sz w:val="22"/>
        </w:rPr>
        <w:t>e</w:t>
      </w:r>
      <w:r w:rsidRPr="00D516B5">
        <w:rPr>
          <w:rFonts w:ascii="Arial" w:eastAsia="宋体" w:hAnsi="Arial" w:cs="Arial"/>
          <w:color w:val="000000"/>
          <w:kern w:val="0"/>
          <w:sz w:val="22"/>
        </w:rPr>
        <w:t>的值赋给变量</w:t>
      </w:r>
      <w:r w:rsidRPr="00D516B5">
        <w:rPr>
          <w:rFonts w:ascii="Arial" w:eastAsia="宋体" w:hAnsi="Arial" w:cs="Arial"/>
          <w:color w:val="000000"/>
          <w:kern w:val="0"/>
          <w:sz w:val="22"/>
        </w:rPr>
        <w:t>i</w:t>
      </w:r>
      <w:r w:rsidRPr="00D516B5">
        <w:rPr>
          <w:rFonts w:ascii="Arial" w:eastAsia="宋体" w:hAnsi="Arial" w:cs="Arial"/>
          <w:color w:val="000000"/>
          <w:kern w:val="0"/>
          <w:sz w:val="22"/>
        </w:rPr>
        <w:t>和</w:t>
      </w:r>
      <w:r w:rsidRPr="00D516B5">
        <w:rPr>
          <w:rFonts w:ascii="Arial" w:eastAsia="宋体" w:hAnsi="Arial" w:cs="Arial"/>
          <w:color w:val="000000"/>
          <w:kern w:val="0"/>
          <w:sz w:val="22"/>
        </w:rPr>
        <w:t>j</w:t>
      </w:r>
      <w:r w:rsidRPr="00D516B5">
        <w:rPr>
          <w:rFonts w:ascii="Arial" w:eastAsia="宋体" w:hAnsi="Arial" w:cs="Arial"/>
          <w:color w:val="000000"/>
          <w:kern w:val="0"/>
          <w:sz w:val="22"/>
        </w:rPr>
        <w:t>；等价于</w:t>
      </w:r>
      <w:r w:rsidRPr="00D516B5">
        <w:rPr>
          <w:rFonts w:ascii="Arial" w:eastAsia="宋体" w:hAnsi="Arial" w:cs="Arial"/>
          <w:color w:val="000000"/>
          <w:kern w:val="0"/>
          <w:sz w:val="22"/>
        </w:rPr>
        <w:t>j←e</w:t>
      </w:r>
      <w:r w:rsidRPr="00D516B5">
        <w:rPr>
          <w:rFonts w:ascii="Arial" w:eastAsia="宋体" w:hAnsi="Arial" w:cs="Arial"/>
          <w:color w:val="000000"/>
          <w:kern w:val="0"/>
          <w:sz w:val="22"/>
        </w:rPr>
        <w:t>，再进行赋值</w:t>
      </w:r>
      <w:r w:rsidRPr="00D516B5">
        <w:rPr>
          <w:rFonts w:ascii="Arial" w:eastAsia="宋体" w:hAnsi="Arial" w:cs="Arial"/>
          <w:color w:val="000000"/>
          <w:kern w:val="0"/>
          <w:sz w:val="22"/>
        </w:rPr>
        <w:t>i←j</w:t>
      </w:r>
      <w:r w:rsidRPr="00D516B5">
        <w:rPr>
          <w:rFonts w:ascii="Arial" w:eastAsia="宋体" w:hAnsi="Arial" w:cs="Arial"/>
          <w:color w:val="000000"/>
          <w:kern w:val="0"/>
          <w:sz w:val="22"/>
        </w:rPr>
        <w:t>。</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变量（如</w:t>
      </w:r>
      <w:r w:rsidRPr="00D516B5">
        <w:rPr>
          <w:rFonts w:ascii="Arial" w:eastAsia="宋体" w:hAnsi="Arial" w:cs="Arial"/>
          <w:color w:val="000000"/>
          <w:kern w:val="0"/>
          <w:sz w:val="22"/>
        </w:rPr>
        <w:t>i,j</w:t>
      </w:r>
      <w:r w:rsidRPr="00D516B5">
        <w:rPr>
          <w:rFonts w:ascii="Arial" w:eastAsia="宋体" w:hAnsi="Arial" w:cs="Arial"/>
          <w:color w:val="000000"/>
          <w:kern w:val="0"/>
          <w:sz w:val="22"/>
        </w:rPr>
        <w:t>和</w:t>
      </w:r>
      <w:r w:rsidRPr="00D516B5">
        <w:rPr>
          <w:rFonts w:ascii="Arial" w:eastAsia="宋体" w:hAnsi="Arial" w:cs="Arial"/>
          <w:color w:val="000000"/>
          <w:kern w:val="0"/>
          <w:sz w:val="22"/>
        </w:rPr>
        <w:t>key</w:t>
      </w:r>
      <w:r w:rsidRPr="00D516B5">
        <w:rPr>
          <w:rFonts w:ascii="Arial" w:eastAsia="宋体" w:hAnsi="Arial" w:cs="Arial"/>
          <w:color w:val="000000"/>
          <w:kern w:val="0"/>
          <w:sz w:val="22"/>
        </w:rPr>
        <w:t>等）是局部给定过程的。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数组元素是通过</w:t>
      </w:r>
      <w:r w:rsidRPr="00D516B5">
        <w:rPr>
          <w:rFonts w:ascii="Arial" w:eastAsia="宋体" w:hAnsi="Arial" w:cs="Arial"/>
          <w:color w:val="000000"/>
          <w:kern w:val="0"/>
          <w:sz w:val="22"/>
        </w:rPr>
        <w:t>“</w:t>
      </w:r>
      <w:r w:rsidRPr="00D516B5">
        <w:rPr>
          <w:rFonts w:ascii="Arial" w:eastAsia="宋体" w:hAnsi="Arial" w:cs="Arial"/>
          <w:color w:val="000000"/>
          <w:kern w:val="0"/>
          <w:sz w:val="22"/>
        </w:rPr>
        <w:t>数组名</w:t>
      </w:r>
      <w:r w:rsidRPr="00D516B5">
        <w:rPr>
          <w:rFonts w:ascii="Arial" w:eastAsia="宋体" w:hAnsi="Arial" w:cs="Arial"/>
          <w:color w:val="000000"/>
          <w:kern w:val="0"/>
          <w:sz w:val="22"/>
        </w:rPr>
        <w:t>[</w:t>
      </w:r>
      <w:r w:rsidRPr="00D516B5">
        <w:rPr>
          <w:rFonts w:ascii="Arial" w:eastAsia="宋体" w:hAnsi="Arial" w:cs="Arial"/>
          <w:color w:val="000000"/>
          <w:kern w:val="0"/>
          <w:sz w:val="22"/>
        </w:rPr>
        <w:t>下标</w:t>
      </w:r>
      <w:r w:rsidRPr="00D516B5">
        <w:rPr>
          <w:rFonts w:ascii="Arial" w:eastAsia="宋体" w:hAnsi="Arial" w:cs="Arial"/>
          <w:color w:val="000000"/>
          <w:kern w:val="0"/>
          <w:sz w:val="22"/>
        </w:rPr>
        <w:t>]”</w:t>
      </w:r>
      <w:r w:rsidRPr="00D516B5">
        <w:rPr>
          <w:rFonts w:ascii="Arial" w:eastAsia="宋体" w:hAnsi="Arial" w:cs="Arial"/>
          <w:color w:val="000000"/>
          <w:kern w:val="0"/>
          <w:sz w:val="22"/>
        </w:rPr>
        <w:t>这样的形式来访问的。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复合数据一般组织成对象，它们是由属性</w:t>
      </w:r>
      <w:r w:rsidRPr="00D516B5">
        <w:rPr>
          <w:rFonts w:ascii="Arial" w:eastAsia="宋体" w:hAnsi="Arial" w:cs="Arial"/>
          <w:color w:val="000000"/>
          <w:kern w:val="0"/>
          <w:sz w:val="22"/>
        </w:rPr>
        <w:t>(attribute)</w:t>
      </w:r>
      <w:r w:rsidRPr="00D516B5">
        <w:rPr>
          <w:rFonts w:ascii="Arial" w:eastAsia="宋体" w:hAnsi="Arial" w:cs="Arial"/>
          <w:color w:val="000000"/>
          <w:kern w:val="0"/>
          <w:sz w:val="22"/>
        </w:rPr>
        <w:t>和域</w:t>
      </w:r>
      <w:r w:rsidRPr="00D516B5">
        <w:rPr>
          <w:rFonts w:ascii="Arial" w:eastAsia="宋体" w:hAnsi="Arial" w:cs="Arial"/>
          <w:color w:val="000000"/>
          <w:kern w:val="0"/>
          <w:sz w:val="22"/>
        </w:rPr>
        <w:t>(field)</w:t>
      </w:r>
      <w:r w:rsidRPr="00D516B5">
        <w:rPr>
          <w:rFonts w:ascii="Arial" w:eastAsia="宋体" w:hAnsi="Arial" w:cs="Arial"/>
          <w:color w:val="000000"/>
          <w:kern w:val="0"/>
          <w:sz w:val="22"/>
        </w:rPr>
        <w:t>所组成的。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参数采用按值传递方式：被调用的过程会收到参数的一份副本。</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布尔运算符</w:t>
      </w:r>
      <w:r w:rsidRPr="00D516B5">
        <w:rPr>
          <w:rFonts w:ascii="Arial" w:eastAsia="宋体" w:hAnsi="Arial" w:cs="Arial"/>
          <w:color w:val="000000"/>
          <w:kern w:val="0"/>
          <w:sz w:val="22"/>
        </w:rPr>
        <w:t>"and”</w:t>
      </w:r>
      <w:r w:rsidRPr="00D516B5">
        <w:rPr>
          <w:rFonts w:ascii="Arial" w:eastAsia="宋体" w:hAnsi="Arial" w:cs="Arial"/>
          <w:color w:val="000000"/>
          <w:kern w:val="0"/>
          <w:sz w:val="22"/>
        </w:rPr>
        <w:t>和</w:t>
      </w:r>
      <w:r w:rsidRPr="00D516B5">
        <w:rPr>
          <w:rFonts w:ascii="Arial" w:eastAsia="宋体" w:hAnsi="Arial" w:cs="Arial"/>
          <w:color w:val="000000"/>
          <w:kern w:val="0"/>
          <w:sz w:val="22"/>
        </w:rPr>
        <w:t>"or”</w:t>
      </w:r>
      <w:r w:rsidRPr="00D516B5">
        <w:rPr>
          <w:rFonts w:ascii="Arial" w:eastAsia="宋体" w:hAnsi="Arial" w:cs="Arial"/>
          <w:color w:val="000000"/>
          <w:kern w:val="0"/>
          <w:sz w:val="22"/>
        </w:rPr>
        <w:t>都是具有短路能力。</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算法分析</w:t>
      </w:r>
      <w:r w:rsidRPr="00D516B5">
        <w:rPr>
          <w:rFonts w:ascii="Arial" w:eastAsia="宋体" w:hAnsi="Arial" w:cs="Arial"/>
          <w:color w:val="000000"/>
          <w:kern w:val="0"/>
          <w:sz w:val="22"/>
        </w:rPr>
        <w:t>即指对一个算法所需要的资源进行预测。</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对于一个算法，一般只考察其最坏情况的运行时间，理由有三：</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一个算法的最坏情况运行时间是在任何输入下运行时间的一个上界。</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对于某些算法来说，最坏情况出现得还是相当频繁的。</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大致上看来，</w:t>
      </w:r>
      <w:r w:rsidRPr="00D516B5">
        <w:rPr>
          <w:rFonts w:ascii="Arial" w:eastAsia="宋体" w:hAnsi="Arial" w:cs="Arial"/>
          <w:color w:val="000000"/>
          <w:kern w:val="0"/>
          <w:sz w:val="22"/>
        </w:rPr>
        <w:t>“</w:t>
      </w:r>
      <w:r w:rsidRPr="00D516B5">
        <w:rPr>
          <w:rFonts w:ascii="Arial" w:eastAsia="宋体" w:hAnsi="Arial" w:cs="Arial"/>
          <w:color w:val="000000"/>
          <w:kern w:val="0"/>
          <w:sz w:val="22"/>
        </w:rPr>
        <w:t>平均情况</w:t>
      </w:r>
      <w:r w:rsidRPr="00D516B5">
        <w:rPr>
          <w:rFonts w:ascii="Arial" w:eastAsia="宋体" w:hAnsi="Arial" w:cs="Arial"/>
          <w:color w:val="000000"/>
          <w:kern w:val="0"/>
          <w:sz w:val="22"/>
        </w:rPr>
        <w:t>”</w:t>
      </w:r>
      <w:r w:rsidRPr="00D516B5">
        <w:rPr>
          <w:rFonts w:ascii="Arial" w:eastAsia="宋体" w:hAnsi="Arial" w:cs="Arial"/>
          <w:color w:val="000000"/>
          <w:kern w:val="0"/>
          <w:sz w:val="22"/>
        </w:rPr>
        <w:t>通常和最坏情况一样差。</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分治策略</w:t>
      </w:r>
      <w:r w:rsidRPr="00D516B5">
        <w:rPr>
          <w:rFonts w:ascii="Arial" w:eastAsia="宋体" w:hAnsi="Arial" w:cs="Arial"/>
          <w:color w:val="000000"/>
          <w:kern w:val="0"/>
          <w:sz w:val="22"/>
        </w:rPr>
        <w:t>：将原问题划分成ｎ个规模较小而结构与原问题相似的子问题；递归地解决这些小问题，然后再合并其结果，就得到原问题的解。</w:t>
      </w:r>
    </w:p>
    <w:p w:rsidR="00D516B5" w:rsidRPr="00D516B5" w:rsidRDefault="00D516B5" w:rsidP="00B556EF">
      <w:pPr>
        <w:widowControl/>
        <w:numPr>
          <w:ilvl w:val="1"/>
          <w:numId w:val="1"/>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分治模式在每一层递归上都有三个步骤：</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分解</w:t>
      </w:r>
      <w:r w:rsidRPr="00D516B5">
        <w:rPr>
          <w:rFonts w:ascii="Arial" w:eastAsia="宋体" w:hAnsi="Arial" w:cs="Arial"/>
          <w:color w:val="000000"/>
          <w:kern w:val="0"/>
          <w:sz w:val="22"/>
        </w:rPr>
        <w:t>(Divde)</w:t>
      </w:r>
      <w:r w:rsidRPr="00D516B5">
        <w:rPr>
          <w:rFonts w:ascii="Arial" w:eastAsia="宋体" w:hAnsi="Arial" w:cs="Arial"/>
          <w:color w:val="000000"/>
          <w:kern w:val="0"/>
          <w:sz w:val="22"/>
        </w:rPr>
        <w:t>：将原问题分解成一系列子问题；</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解决</w:t>
      </w:r>
      <w:r w:rsidRPr="00D516B5">
        <w:rPr>
          <w:rFonts w:ascii="Arial" w:eastAsia="宋体" w:hAnsi="Arial" w:cs="Arial"/>
          <w:color w:val="000000"/>
          <w:kern w:val="0"/>
          <w:sz w:val="22"/>
        </w:rPr>
        <w:t>(Conquer)</w:t>
      </w:r>
      <w:r w:rsidRPr="00D516B5">
        <w:rPr>
          <w:rFonts w:ascii="Arial" w:eastAsia="宋体" w:hAnsi="Arial" w:cs="Arial"/>
          <w:color w:val="000000"/>
          <w:kern w:val="0"/>
          <w:sz w:val="22"/>
        </w:rPr>
        <w:t>：递归地解答各子问题。若子问题足够小，则直接求解；</w:t>
      </w:r>
    </w:p>
    <w:p w:rsidR="00D516B5" w:rsidRPr="00D516B5" w:rsidRDefault="00D516B5" w:rsidP="00B556EF">
      <w:pPr>
        <w:widowControl/>
        <w:numPr>
          <w:ilvl w:val="2"/>
          <w:numId w:val="1"/>
        </w:numPr>
        <w:tabs>
          <w:tab w:val="clear" w:pos="2160"/>
          <w:tab w:val="num" w:pos="1440"/>
        </w:tabs>
        <w:spacing w:before="100" w:beforeAutospacing="1" w:after="100" w:afterAutospacing="1"/>
        <w:ind w:leftChars="514" w:left="143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合并</w:t>
      </w:r>
      <w:r w:rsidRPr="00D516B5">
        <w:rPr>
          <w:rFonts w:ascii="Arial" w:eastAsia="宋体" w:hAnsi="Arial" w:cs="Arial"/>
          <w:color w:val="000000"/>
          <w:kern w:val="0"/>
          <w:sz w:val="22"/>
        </w:rPr>
        <w:t>(Combine)</w:t>
      </w:r>
      <w:r w:rsidRPr="00D516B5">
        <w:rPr>
          <w:rFonts w:ascii="Arial" w:eastAsia="宋体" w:hAnsi="Arial" w:cs="Arial"/>
          <w:color w:val="000000"/>
          <w:kern w:val="0"/>
          <w:sz w:val="22"/>
        </w:rPr>
        <w:t>：将子问题的结果合并成原问题的解。</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第3章：函数的增长</w:t>
      </w:r>
    </w:p>
    <w:p w:rsidR="00D516B5" w:rsidRPr="00D516B5" w:rsidRDefault="00D516B5" w:rsidP="006811FA">
      <w:pPr>
        <w:widowControl/>
        <w:numPr>
          <w:ilvl w:val="1"/>
          <w:numId w:val="6"/>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对几个记号的大意：</w:t>
      </w:r>
      <w:r w:rsidRPr="00D516B5">
        <w:rPr>
          <w:rFonts w:ascii="Arial" w:eastAsia="宋体" w:hAnsi="Arial" w:cs="Arial"/>
          <w:color w:val="0000FF"/>
          <w:kern w:val="0"/>
          <w:sz w:val="22"/>
        </w:rPr>
        <w:t>o</w:t>
      </w:r>
      <w:r w:rsidRPr="00D516B5">
        <w:rPr>
          <w:rFonts w:ascii="Arial" w:eastAsia="宋体" w:hAnsi="Arial" w:cs="Arial"/>
          <w:color w:val="0000FF"/>
          <w:kern w:val="0"/>
          <w:sz w:val="22"/>
        </w:rPr>
        <w:t>（非渐近紧确上界）</w:t>
      </w:r>
      <w:r w:rsidRPr="00D516B5">
        <w:rPr>
          <w:rFonts w:ascii="Arial" w:eastAsia="宋体" w:hAnsi="Arial" w:cs="Arial"/>
          <w:color w:val="0000FF"/>
          <w:kern w:val="0"/>
          <w:sz w:val="22"/>
        </w:rPr>
        <w:t xml:space="preserve"> ≈ &lt;</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O</w:t>
      </w:r>
      <w:r w:rsidRPr="00D516B5">
        <w:rPr>
          <w:rFonts w:ascii="Arial" w:eastAsia="宋体" w:hAnsi="Arial" w:cs="Arial"/>
          <w:color w:val="0000FF"/>
          <w:kern w:val="0"/>
          <w:sz w:val="22"/>
        </w:rPr>
        <w:t>（渐近上界）</w:t>
      </w:r>
      <w:r w:rsidRPr="00D516B5">
        <w:rPr>
          <w:rFonts w:ascii="Arial" w:eastAsia="宋体" w:hAnsi="Arial" w:cs="Arial"/>
          <w:color w:val="0000FF"/>
          <w:kern w:val="0"/>
          <w:sz w:val="22"/>
        </w:rPr>
        <w:t xml:space="preserve"> ≈ ≤</w:t>
      </w:r>
      <w:r w:rsidRPr="00D516B5">
        <w:rPr>
          <w:rFonts w:ascii="Arial" w:eastAsia="宋体" w:hAnsi="Arial" w:cs="Arial"/>
          <w:color w:val="0000FF"/>
          <w:kern w:val="0"/>
          <w:sz w:val="22"/>
        </w:rPr>
        <w:t>；</w:t>
      </w:r>
      <w:r w:rsidRPr="00D516B5">
        <w:rPr>
          <w:rFonts w:ascii="Arial" w:eastAsia="宋体" w:hAnsi="Arial" w:cs="Arial"/>
          <w:color w:val="0000FF"/>
          <w:kern w:val="0"/>
          <w:sz w:val="22"/>
        </w:rPr>
        <w:br/>
        <w:t>Θ</w:t>
      </w:r>
      <w:r w:rsidRPr="00D516B5">
        <w:rPr>
          <w:rFonts w:ascii="Arial" w:eastAsia="宋体" w:hAnsi="Arial" w:cs="Arial"/>
          <w:color w:val="0000FF"/>
          <w:kern w:val="0"/>
          <w:sz w:val="22"/>
        </w:rPr>
        <w:t>（渐近紧界）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（渐近下界）</w:t>
      </w:r>
      <w:r w:rsidRPr="00D516B5">
        <w:rPr>
          <w:rFonts w:ascii="Arial" w:eastAsia="宋体" w:hAnsi="Arial" w:cs="Arial"/>
          <w:color w:val="0000FF"/>
          <w:kern w:val="0"/>
          <w:sz w:val="22"/>
        </w:rPr>
        <w:t>≈ ≥</w:t>
      </w:r>
      <w:r w:rsidRPr="00D516B5">
        <w:rPr>
          <w:rFonts w:ascii="Arial" w:eastAsia="宋体" w:hAnsi="Arial" w:cs="Arial"/>
          <w:color w:val="0000FF"/>
          <w:kern w:val="0"/>
          <w:sz w:val="22"/>
        </w:rPr>
        <w:t>；</w:t>
      </w:r>
      <w:r w:rsidRPr="00D516B5">
        <w:rPr>
          <w:rFonts w:ascii="Arial" w:eastAsia="宋体" w:hAnsi="Arial" w:cs="Arial"/>
          <w:color w:val="0000FF"/>
          <w:kern w:val="0"/>
          <w:sz w:val="22"/>
        </w:rPr>
        <w:t xml:space="preserve"> ω</w:t>
      </w:r>
      <w:r w:rsidRPr="00D516B5">
        <w:rPr>
          <w:rFonts w:ascii="Arial" w:eastAsia="宋体" w:hAnsi="Arial" w:cs="Arial"/>
          <w:color w:val="0000FF"/>
          <w:kern w:val="0"/>
          <w:sz w:val="22"/>
        </w:rPr>
        <w:t>（非渐近紧确下界）</w:t>
      </w:r>
      <w:r w:rsidRPr="00D516B5">
        <w:rPr>
          <w:rFonts w:ascii="Arial" w:eastAsia="宋体" w:hAnsi="Arial" w:cs="Arial"/>
          <w:color w:val="0000FF"/>
          <w:kern w:val="0"/>
          <w:sz w:val="22"/>
        </w:rPr>
        <w:t>≈</w:t>
      </w:r>
      <w:r w:rsidRPr="00D516B5">
        <w:rPr>
          <w:rFonts w:ascii="Calibri" w:eastAsia="宋体" w:hAnsi="Calibri" w:cs="Calibri"/>
          <w:color w:val="0000FF"/>
          <w:kern w:val="0"/>
          <w:sz w:val="22"/>
        </w:rPr>
        <w:t xml:space="preserve">  &gt;</w:t>
      </w:r>
      <w:r w:rsidRPr="00D516B5">
        <w:rPr>
          <w:rFonts w:ascii="Calibri" w:eastAsia="宋体" w:hAnsi="Calibri" w:cs="Calibri"/>
          <w:color w:val="000000"/>
          <w:kern w:val="0"/>
          <w:sz w:val="22"/>
        </w:rPr>
        <w:t>;</w:t>
      </w:r>
      <w:r w:rsidRPr="00D516B5">
        <w:rPr>
          <w:rFonts w:ascii="Calibri" w:eastAsia="宋体" w:hAnsi="Calibri" w:cs="Calibri"/>
          <w:color w:val="000000"/>
          <w:kern w:val="0"/>
          <w:sz w:val="22"/>
        </w:rPr>
        <w:br/>
      </w:r>
      <w:r w:rsidRPr="00D516B5">
        <w:rPr>
          <w:rFonts w:ascii="Arial" w:eastAsia="宋体" w:hAnsi="Arial" w:cs="Arial"/>
          <w:color w:val="000000"/>
          <w:kern w:val="0"/>
          <w:sz w:val="22"/>
        </w:rPr>
        <w:t>这里的</w:t>
      </w:r>
      <w:r w:rsidRPr="00D516B5">
        <w:rPr>
          <w:rFonts w:ascii="Arial" w:eastAsia="宋体" w:hAnsi="Arial" w:cs="Arial"/>
          <w:color w:val="000000"/>
          <w:kern w:val="0"/>
          <w:sz w:val="22"/>
        </w:rPr>
        <w:t>&lt;,≤,=,≥,&gt;</w:t>
      </w:r>
      <w:r w:rsidRPr="00D516B5">
        <w:rPr>
          <w:rFonts w:ascii="Arial" w:eastAsia="宋体" w:hAnsi="Arial" w:cs="Arial"/>
          <w:color w:val="000000"/>
          <w:kern w:val="0"/>
          <w:sz w:val="22"/>
        </w:rPr>
        <w:t>指的是</w:t>
      </w:r>
      <w:r w:rsidRPr="00D516B5">
        <w:rPr>
          <w:rFonts w:ascii="Arial" w:eastAsia="宋体" w:hAnsi="Arial" w:cs="Arial"/>
          <w:color w:val="FF00FF"/>
          <w:kern w:val="0"/>
          <w:sz w:val="22"/>
        </w:rPr>
        <w:t>规模</w:t>
      </w:r>
      <w:r w:rsidRPr="00D516B5">
        <w:rPr>
          <w:rFonts w:ascii="Arial" w:eastAsia="宋体" w:hAnsi="Arial" w:cs="Arial"/>
          <w:color w:val="000000"/>
          <w:kern w:val="0"/>
          <w:sz w:val="22"/>
        </w:rPr>
        <w:t>上的比较，即</w:t>
      </w:r>
      <w:r w:rsidRPr="00D516B5">
        <w:rPr>
          <w:rFonts w:ascii="Arial" w:eastAsia="宋体" w:hAnsi="Arial" w:cs="Arial"/>
          <w:color w:val="000000"/>
          <w:kern w:val="0"/>
          <w:sz w:val="22"/>
        </w:rPr>
        <w:t>o(g(n))</w:t>
      </w:r>
      <w:r w:rsidRPr="00D516B5">
        <w:rPr>
          <w:rFonts w:ascii="Arial" w:eastAsia="宋体" w:hAnsi="Arial" w:cs="Arial"/>
          <w:color w:val="000000"/>
          <w:kern w:val="0"/>
          <w:sz w:val="22"/>
        </w:rPr>
        <w:t>的规模比</w:t>
      </w:r>
      <w:r w:rsidRPr="00D516B5">
        <w:rPr>
          <w:rFonts w:ascii="Arial" w:eastAsia="宋体" w:hAnsi="Arial" w:cs="Arial"/>
          <w:color w:val="000000"/>
          <w:kern w:val="0"/>
          <w:sz w:val="22"/>
        </w:rPr>
        <w:t>g(n)</w:t>
      </w:r>
      <w:r w:rsidRPr="00D516B5">
        <w:rPr>
          <w:rFonts w:ascii="Arial" w:eastAsia="宋体" w:hAnsi="Arial" w:cs="Arial"/>
          <w:color w:val="000000"/>
          <w:kern w:val="0"/>
          <w:sz w:val="22"/>
        </w:rPr>
        <w:t>小。</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lastRenderedPageBreak/>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f(n)&lt;cg(n)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O(g(n))={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 xml:space="preserve">cg(n) </w:t>
      </w:r>
      <w:r w:rsidRPr="00D516B5">
        <w:rPr>
          <w:rFonts w:ascii="Arial" w:eastAsia="宋体" w:hAnsi="Arial" w:cs="Arial"/>
          <w:color w:val="000000"/>
          <w:kern w:val="0"/>
          <w:sz w:val="22"/>
        </w:rPr>
        <w:t>}</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Θ(g(n))={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13"/>
          <w:szCs w:val="13"/>
          <w:vertAlign w:val="subscript"/>
        </w:rPr>
        <w:t>，</w:t>
      </w:r>
      <w:r w:rsidRPr="00D516B5">
        <w:rPr>
          <w:rFonts w:ascii="Arial" w:eastAsia="宋体" w:hAnsi="Arial" w:cs="Arial"/>
          <w:color w:val="000000"/>
          <w:kern w:val="0"/>
          <w:sz w:val="22"/>
        </w:rPr>
        <w:t>c</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1</w:t>
      </w:r>
      <w:r w:rsidRPr="00D516B5">
        <w:rPr>
          <w:rFonts w:ascii="Arial" w:eastAsia="宋体" w:hAnsi="Arial" w:cs="Arial"/>
          <w:color w:val="9900FF"/>
          <w:kern w:val="0"/>
          <w:sz w:val="22"/>
        </w:rPr>
        <w:t>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c</w:t>
      </w:r>
      <w:r w:rsidRPr="00D516B5">
        <w:rPr>
          <w:rFonts w:ascii="Arial" w:eastAsia="宋体" w:hAnsi="Arial" w:cs="Arial"/>
          <w:color w:val="9900FF"/>
          <w:kern w:val="0"/>
          <w:sz w:val="13"/>
          <w:szCs w:val="13"/>
          <w:vertAlign w:val="subscript"/>
        </w:rPr>
        <w:t>2</w:t>
      </w:r>
      <w:r w:rsidRPr="00D516B5">
        <w:rPr>
          <w:rFonts w:ascii="Arial" w:eastAsia="宋体" w:hAnsi="Arial" w:cs="Arial"/>
          <w:color w:val="9900FF"/>
          <w:kern w:val="0"/>
          <w:sz w:val="22"/>
        </w:rPr>
        <w:t>g(n)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存在正常数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和</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，使对所有</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w:t>
      </w:r>
      <w:r w:rsidRPr="00D516B5">
        <w:rPr>
          <w:rFonts w:ascii="宋体" w:eastAsia="宋体" w:hAnsi="宋体" w:cs="宋体" w:hint="eastAsia"/>
          <w:color w:val="9900FF"/>
          <w:kern w:val="0"/>
          <w:sz w:val="22"/>
        </w:rPr>
        <w:t>≦</w:t>
      </w:r>
      <w:r w:rsidRPr="00D516B5">
        <w:rPr>
          <w:rFonts w:ascii="Arial" w:eastAsia="宋体" w:hAnsi="Arial" w:cs="Arial"/>
          <w:color w:val="9900FF"/>
          <w:kern w:val="0"/>
          <w:sz w:val="22"/>
        </w:rPr>
        <w:t>f(n)</w:t>
      </w:r>
      <w:r w:rsidRPr="00D516B5">
        <w:rPr>
          <w:rFonts w:ascii="Arial" w:eastAsia="宋体" w:hAnsi="Arial" w:cs="Arial"/>
          <w:color w:val="000000"/>
          <w:kern w:val="0"/>
          <w:sz w:val="22"/>
        </w:rPr>
        <w:t xml:space="preserve"> }</w:t>
      </w:r>
    </w:p>
    <w:p w:rsidR="00D516B5" w:rsidRPr="00D516B5" w:rsidRDefault="00D516B5" w:rsidP="00B556EF">
      <w:pPr>
        <w:widowControl/>
        <w:numPr>
          <w:ilvl w:val="1"/>
          <w:numId w:val="2"/>
        </w:numPr>
        <w:tabs>
          <w:tab w:val="clear" w:pos="1440"/>
          <w:tab w:val="num" w:pos="720"/>
        </w:tabs>
        <w:spacing w:before="100" w:beforeAutospacing="1" w:after="100" w:afterAutospacing="1"/>
        <w:ind w:leftChars="171" w:left="719"/>
        <w:jc w:val="left"/>
        <w:textAlignment w:val="baseline"/>
        <w:rPr>
          <w:rFonts w:ascii="Verdana" w:eastAsia="宋体" w:hAnsi="Verdana" w:cs="宋体"/>
          <w:color w:val="000000"/>
          <w:kern w:val="0"/>
          <w:sz w:val="26"/>
          <w:szCs w:val="26"/>
        </w:rPr>
      </w:pPr>
      <w:r w:rsidRPr="00D516B5">
        <w:rPr>
          <w:rFonts w:ascii="Arial" w:eastAsia="宋体" w:hAnsi="Arial" w:cs="Arial"/>
          <w:color w:val="000000"/>
          <w:kern w:val="0"/>
          <w:sz w:val="22"/>
        </w:rPr>
        <w:t xml:space="preserve">ω(g(n))={ f(n): </w:t>
      </w:r>
      <w:r w:rsidRPr="00D516B5">
        <w:rPr>
          <w:rFonts w:ascii="Arial" w:eastAsia="宋体" w:hAnsi="Arial" w:cs="Arial"/>
          <w:color w:val="000000"/>
          <w:kern w:val="0"/>
          <w:sz w:val="22"/>
        </w:rPr>
        <w:br/>
      </w:r>
      <w:r w:rsidRPr="00D516B5">
        <w:rPr>
          <w:rFonts w:ascii="Arial" w:eastAsia="宋体" w:hAnsi="Arial" w:cs="Arial"/>
          <w:color w:val="000000"/>
          <w:kern w:val="0"/>
          <w:sz w:val="22"/>
        </w:rPr>
        <w:t>对任意正常数</w:t>
      </w:r>
      <w:r w:rsidRPr="00D516B5">
        <w:rPr>
          <w:rFonts w:ascii="Arial" w:eastAsia="宋体" w:hAnsi="Arial" w:cs="Arial"/>
          <w:color w:val="000000"/>
          <w:kern w:val="0"/>
          <w:sz w:val="22"/>
        </w:rPr>
        <w:t>c</w:t>
      </w:r>
      <w:r w:rsidRPr="00D516B5">
        <w:rPr>
          <w:rFonts w:ascii="Arial" w:eastAsia="宋体" w:hAnsi="Arial" w:cs="Arial"/>
          <w:color w:val="000000"/>
          <w:kern w:val="0"/>
          <w:sz w:val="22"/>
        </w:rPr>
        <w:t>，存在常数</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&gt;0</w:t>
      </w:r>
      <w:r w:rsidRPr="00D516B5">
        <w:rPr>
          <w:rFonts w:ascii="Arial" w:eastAsia="宋体" w:hAnsi="Arial" w:cs="Arial"/>
          <w:color w:val="000000"/>
          <w:kern w:val="0"/>
          <w:sz w:val="22"/>
        </w:rPr>
        <w:t>，使对所有的</w:t>
      </w:r>
      <w:r w:rsidRPr="00D516B5">
        <w:rPr>
          <w:rFonts w:ascii="Arial" w:eastAsia="宋体" w:hAnsi="Arial" w:cs="Arial"/>
          <w:color w:val="000000"/>
          <w:kern w:val="0"/>
          <w:sz w:val="22"/>
        </w:rPr>
        <w:t>n</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n</w:t>
      </w:r>
      <w:r w:rsidRPr="00D516B5">
        <w:rPr>
          <w:rFonts w:ascii="Arial" w:eastAsia="宋体" w:hAnsi="Arial" w:cs="Arial"/>
          <w:color w:val="000000"/>
          <w:kern w:val="0"/>
          <w:sz w:val="13"/>
          <w:szCs w:val="13"/>
          <w:vertAlign w:val="subscript"/>
        </w:rPr>
        <w:t>0</w:t>
      </w:r>
      <w:r w:rsidRPr="00D516B5">
        <w:rPr>
          <w:rFonts w:ascii="Arial" w:eastAsia="宋体" w:hAnsi="Arial" w:cs="Arial"/>
          <w:color w:val="000000"/>
          <w:kern w:val="0"/>
          <w:sz w:val="22"/>
        </w:rPr>
        <w:t>，有</w:t>
      </w:r>
      <w:r w:rsidRPr="00D516B5">
        <w:rPr>
          <w:rFonts w:ascii="Arial" w:eastAsia="宋体" w:hAnsi="Arial" w:cs="Arial"/>
          <w:color w:val="000000"/>
          <w:kern w:val="0"/>
          <w:sz w:val="22"/>
        </w:rPr>
        <w:t>0</w:t>
      </w:r>
      <w:r w:rsidRPr="00D516B5">
        <w:rPr>
          <w:rFonts w:ascii="宋体" w:eastAsia="宋体" w:hAnsi="宋体" w:cs="宋体" w:hint="eastAsia"/>
          <w:color w:val="000000"/>
          <w:kern w:val="0"/>
          <w:sz w:val="22"/>
        </w:rPr>
        <w:t>≦</w:t>
      </w:r>
      <w:r w:rsidRPr="00D516B5">
        <w:rPr>
          <w:rFonts w:ascii="Arial" w:eastAsia="宋体" w:hAnsi="Arial" w:cs="Arial"/>
          <w:color w:val="9900FF"/>
          <w:kern w:val="0"/>
          <w:sz w:val="22"/>
        </w:rPr>
        <w:t>cg(n)&lt;f(n)</w:t>
      </w:r>
      <w:r w:rsidRPr="00D516B5">
        <w:rPr>
          <w:rFonts w:ascii="Arial" w:eastAsia="宋体" w:hAnsi="Arial" w:cs="Arial"/>
          <w:color w:val="000000"/>
          <w:kern w:val="0"/>
          <w:sz w:val="22"/>
        </w:rPr>
        <w:t xml:space="preserve"> }</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第4章：递归式</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递归式</w:t>
      </w:r>
      <w:r w:rsidRPr="00D516B5">
        <w:rPr>
          <w:rFonts w:ascii="Arial" w:eastAsia="宋体" w:hAnsi="Arial" w:cs="Arial"/>
          <w:color w:val="000000"/>
          <w:kern w:val="0"/>
          <w:sz w:val="22"/>
        </w:rPr>
        <w:t>是一组等式或不等式，它所描述的函数是用在更小的输入下该函数的值来定义的。例如</w:t>
      </w:r>
      <w:r w:rsidRPr="00D516B5">
        <w:rPr>
          <w:rFonts w:ascii="Arial" w:eastAsia="宋体" w:hAnsi="Arial" w:cs="Arial"/>
          <w:color w:val="000000"/>
          <w:kern w:val="0"/>
          <w:sz w:val="22"/>
        </w:rPr>
        <w:t>Merge-Sort</w:t>
      </w:r>
      <w:r w:rsidRPr="00D516B5">
        <w:rPr>
          <w:rFonts w:ascii="Arial" w:eastAsia="宋体" w:hAnsi="Arial" w:cs="Arial"/>
          <w:color w:val="000000"/>
          <w:kern w:val="0"/>
          <w:sz w:val="22"/>
        </w:rPr>
        <w:t>的最坏情况运行时间</w:t>
      </w:r>
      <w:r w:rsidRPr="00D516B5">
        <w:rPr>
          <w:rFonts w:ascii="Arial" w:eastAsia="宋体" w:hAnsi="Arial" w:cs="Arial"/>
          <w:color w:val="000000"/>
          <w:kern w:val="0"/>
          <w:sz w:val="22"/>
        </w:rPr>
        <w:t>T(n)</w:t>
      </w:r>
      <w:r w:rsidRPr="00D516B5">
        <w:rPr>
          <w:rFonts w:ascii="Arial" w:eastAsia="宋体" w:hAnsi="Arial" w:cs="Arial"/>
          <w:color w:val="000000"/>
          <w:kern w:val="0"/>
          <w:sz w:val="22"/>
        </w:rPr>
        <w:t>可以用以下递归式来表示：</w:t>
      </w:r>
      <w:r w:rsidRPr="00D516B5">
        <w:rPr>
          <w:rFonts w:ascii="Arial" w:eastAsia="宋体" w:hAnsi="Arial" w:cs="Arial"/>
          <w:color w:val="000000"/>
          <w:kern w:val="0"/>
          <w:sz w:val="22"/>
        </w:rPr>
        <w:br/>
        <w:t>                                 </w:t>
      </w:r>
      <w:r w:rsidR="00735CFF">
        <w:rPr>
          <w:rFonts w:ascii="Arial" w:eastAsia="宋体" w:hAnsi="Arial" w:cs="Arial" w:hint="eastAsia"/>
          <w:color w:val="000000"/>
          <w:kern w:val="0"/>
          <w:sz w:val="22"/>
        </w:rPr>
        <w:t xml:space="preserve">                 </w:t>
      </w:r>
      <w:r w:rsidRPr="00D516B5">
        <w:rPr>
          <w:rFonts w:ascii="Arial" w:eastAsia="宋体" w:hAnsi="Arial" w:cs="Arial"/>
          <w:color w:val="000000"/>
          <w:kern w:val="0"/>
          <w:sz w:val="22"/>
        </w:rPr>
        <w:t>   </w:t>
      </w:r>
      <m:oMath>
        <m:r>
          <m:rPr>
            <m:sty m:val="p"/>
          </m:rPr>
          <w:rPr>
            <w:rFonts w:ascii="Cambria Math" w:eastAsia="宋体" w:hAnsi="Cambria Math" w:cs="Arial"/>
            <w:color w:val="000000"/>
            <w:kern w:val="0"/>
            <w:sz w:val="22"/>
          </w:rPr>
          <m:t>T(n) =</m:t>
        </m:r>
        <m:d>
          <m:dPr>
            <m:begChr m:val="{"/>
            <m:endChr m:val=""/>
            <m:ctrlPr>
              <w:rPr>
                <w:rFonts w:ascii="Cambria Math" w:eastAsia="宋体" w:hAnsi="Cambria Math" w:cs="Arial"/>
                <w:color w:val="000000"/>
                <w:kern w:val="0"/>
                <w:sz w:val="22"/>
              </w:rPr>
            </m:ctrlPr>
          </m:dPr>
          <m:e>
            <m:eqArr>
              <m:eqArrPr>
                <m:ctrlPr>
                  <w:rPr>
                    <w:rFonts w:ascii="Cambria Math" w:eastAsia="宋体" w:hAnsi="Cambria Math" w:cs="Arial"/>
                    <w:color w:val="000000"/>
                    <w:kern w:val="0"/>
                    <w:sz w:val="22"/>
                  </w:rPr>
                </m:ctrlPr>
              </m:eqArrPr>
              <m:e>
                <m:r>
                  <m:rPr>
                    <m:sty m:val="p"/>
                  </m:rPr>
                  <w:rPr>
                    <w:rFonts w:ascii="Cambria Math" w:eastAsia="宋体" w:hAnsi="Cambria Math" w:cs="Arial"/>
                    <w:color w:val="000000"/>
                    <w:kern w:val="0"/>
                    <w:sz w:val="22"/>
                  </w:rPr>
                  <m:t xml:space="preserve">2T(n/2) + n,     if n </m:t>
                </m:r>
                <m:r>
                  <w:rPr>
                    <w:rFonts w:ascii="Cambria Math" w:eastAsia="宋体" w:hAnsi="Cambria Math" w:cs="Arial"/>
                    <w:color w:val="000000"/>
                    <w:kern w:val="0"/>
                    <w:sz w:val="22"/>
                  </w:rPr>
                  <m:t>&gt; 1</m:t>
                </m:r>
              </m:e>
              <m:e>
                <m:r>
                  <m:rPr>
                    <m:sty m:val="p"/>
                  </m:rPr>
                  <w:rPr>
                    <w:rFonts w:ascii="Cambria Math" w:eastAsia="宋体" w:hAnsi="Cambria Math" w:cs="Arial"/>
                    <w:color w:val="000000"/>
                    <w:kern w:val="0"/>
                    <w:sz w:val="22"/>
                  </w:rPr>
                  <m:t>1,                           if n=1</m:t>
                </m:r>
              </m:e>
            </m:eqArr>
          </m:e>
        </m:d>
      </m:oMath>
      <w:r w:rsidRPr="00D516B5" w:rsidDel="00735CFF">
        <w:rPr>
          <w:rFonts w:ascii="Arial" w:eastAsia="宋体" w:hAnsi="Arial" w:cs="Arial"/>
          <w:color w:val="000000"/>
          <w:kern w:val="0"/>
          <w:sz w:val="22"/>
        </w:rPr>
        <w:t>2T(n/2) + n,  if n &gt; 11</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解递归式的方法主要有三种：</w:t>
      </w:r>
      <w:r w:rsidRPr="00D516B5">
        <w:rPr>
          <w:rFonts w:ascii="Arial" w:eastAsia="宋体" w:hAnsi="Arial" w:cs="Arial"/>
          <w:color w:val="0000FF"/>
          <w:kern w:val="0"/>
          <w:sz w:val="22"/>
        </w:rPr>
        <w:t>代换法、递归树方法、主方法</w:t>
      </w:r>
      <w:r w:rsidRPr="00D516B5">
        <w:rPr>
          <w:rFonts w:ascii="Arial" w:eastAsia="宋体" w:hAnsi="Arial" w:cs="Arial"/>
          <w:color w:val="000000"/>
          <w:kern w:val="0"/>
          <w:sz w:val="22"/>
        </w:rPr>
        <w:t>。</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代换法</w:t>
      </w:r>
      <w:r w:rsidRPr="00D516B5">
        <w:rPr>
          <w:rFonts w:ascii="Arial" w:eastAsia="宋体" w:hAnsi="Arial" w:cs="Arial"/>
          <w:color w:val="000000"/>
          <w:kern w:val="0"/>
          <w:sz w:val="22"/>
        </w:rPr>
        <w:t>(Substitution method)(P38~P40)</w:t>
      </w:r>
      <w:r w:rsidRPr="00D516B5">
        <w:rPr>
          <w:rFonts w:ascii="Arial" w:eastAsia="宋体" w:hAnsi="Arial" w:cs="Arial"/>
          <w:color w:val="000000"/>
          <w:kern w:val="0"/>
          <w:sz w:val="22"/>
        </w:rPr>
        <w:br/>
      </w:r>
      <w:r w:rsidRPr="00D516B5">
        <w:rPr>
          <w:rFonts w:ascii="Arial" w:eastAsia="宋体" w:hAnsi="Arial" w:cs="Arial"/>
          <w:color w:val="000000"/>
          <w:kern w:val="0"/>
          <w:sz w:val="22"/>
        </w:rPr>
        <w:t>定义：先猜测某个界的存在，再用数学归纳法去证明该猜测的正确性。</w:t>
      </w:r>
      <w:r w:rsidRPr="00D516B5">
        <w:rPr>
          <w:rFonts w:ascii="Arial" w:eastAsia="宋体" w:hAnsi="Arial" w:cs="Arial"/>
          <w:color w:val="000000"/>
          <w:kern w:val="0"/>
          <w:sz w:val="22"/>
        </w:rPr>
        <w:br/>
      </w:r>
      <w:r w:rsidRPr="00D516B5">
        <w:rPr>
          <w:rFonts w:ascii="Arial" w:eastAsia="宋体" w:hAnsi="Arial" w:cs="Arial"/>
          <w:color w:val="000000"/>
          <w:kern w:val="0"/>
          <w:sz w:val="22"/>
        </w:rPr>
        <w:t>缺点：只能用于解的形式很容易猜的情形。</w:t>
      </w:r>
      <w:r w:rsidRPr="00D516B5">
        <w:rPr>
          <w:rFonts w:ascii="Arial" w:eastAsia="宋体" w:hAnsi="Arial" w:cs="Arial"/>
          <w:color w:val="000000"/>
          <w:kern w:val="0"/>
          <w:sz w:val="22"/>
        </w:rPr>
        <w:br/>
      </w:r>
      <w:r w:rsidRPr="00D516B5">
        <w:rPr>
          <w:rFonts w:ascii="Arial" w:eastAsia="宋体" w:hAnsi="Arial" w:cs="Arial"/>
          <w:color w:val="000000"/>
          <w:kern w:val="0"/>
          <w:sz w:val="22"/>
        </w:rPr>
        <w:t>总结：这种方法需要经验的积累，可以通过转换为先前见过的类似递归式来求解。</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递归树方法</w:t>
      </w:r>
      <w:r w:rsidRPr="00D516B5">
        <w:rPr>
          <w:rFonts w:ascii="Arial" w:eastAsia="宋体" w:hAnsi="Arial" w:cs="Arial"/>
          <w:color w:val="000000"/>
          <w:kern w:val="0"/>
          <w:sz w:val="22"/>
        </w:rPr>
        <w:t>(Recursion-tree method)</w:t>
      </w:r>
      <w:r w:rsidRPr="00D516B5">
        <w:rPr>
          <w:rFonts w:ascii="Arial" w:eastAsia="宋体" w:hAnsi="Arial" w:cs="Arial"/>
          <w:color w:val="000000"/>
          <w:kern w:val="0"/>
          <w:sz w:val="22"/>
        </w:rPr>
        <w:br/>
      </w:r>
      <w:r w:rsidRPr="00D516B5">
        <w:rPr>
          <w:rFonts w:ascii="Arial" w:eastAsia="宋体" w:hAnsi="Arial" w:cs="Arial"/>
          <w:color w:val="000000"/>
          <w:kern w:val="0"/>
          <w:sz w:val="22"/>
        </w:rPr>
        <w:t>起因：代换法有时很难得到一个正确的好的猜测值。</w:t>
      </w:r>
      <w:r w:rsidRPr="00D516B5">
        <w:rPr>
          <w:rFonts w:ascii="Arial" w:eastAsia="宋体" w:hAnsi="Arial" w:cs="Arial"/>
          <w:color w:val="000000"/>
          <w:kern w:val="0"/>
          <w:sz w:val="22"/>
        </w:rPr>
        <w:br/>
      </w:r>
      <w:r w:rsidRPr="00D516B5">
        <w:rPr>
          <w:rFonts w:ascii="Arial" w:eastAsia="宋体" w:hAnsi="Arial" w:cs="Arial"/>
          <w:color w:val="000000"/>
          <w:kern w:val="0"/>
          <w:sz w:val="22"/>
        </w:rPr>
        <w:t>用途：画出一个递归树是一种得到好猜测的直接方法。</w:t>
      </w:r>
      <w:r w:rsidRPr="00D516B5">
        <w:rPr>
          <w:rFonts w:ascii="Arial" w:eastAsia="宋体" w:hAnsi="Arial" w:cs="Arial"/>
          <w:color w:val="000000"/>
          <w:kern w:val="0"/>
          <w:sz w:val="22"/>
        </w:rPr>
        <w:br/>
      </w:r>
      <w:r w:rsidRPr="00D516B5">
        <w:rPr>
          <w:rFonts w:ascii="Arial" w:eastAsia="宋体" w:hAnsi="Arial" w:cs="Arial"/>
          <w:color w:val="000000"/>
          <w:kern w:val="0"/>
          <w:sz w:val="22"/>
        </w:rPr>
        <w:t>分析</w:t>
      </w:r>
      <w:r w:rsidRPr="00D516B5">
        <w:rPr>
          <w:rFonts w:ascii="Arial" w:eastAsia="宋体" w:hAnsi="Arial" w:cs="Arial"/>
          <w:color w:val="000000"/>
          <w:kern w:val="0"/>
          <w:sz w:val="22"/>
        </w:rPr>
        <w:t>(</w:t>
      </w:r>
      <w:r w:rsidRPr="00D516B5">
        <w:rPr>
          <w:rFonts w:ascii="Arial" w:eastAsia="宋体" w:hAnsi="Arial" w:cs="Arial"/>
          <w:color w:val="000000"/>
          <w:kern w:val="0"/>
          <w:sz w:val="22"/>
        </w:rPr>
        <w:t>重点</w:t>
      </w:r>
      <w:r w:rsidRPr="00D516B5">
        <w:rPr>
          <w:rFonts w:ascii="Arial" w:eastAsia="宋体" w:hAnsi="Arial" w:cs="Arial"/>
          <w:color w:val="000000"/>
          <w:kern w:val="0"/>
          <w:sz w:val="22"/>
        </w:rPr>
        <w:t>)</w:t>
      </w:r>
      <w:r w:rsidRPr="00D516B5">
        <w:rPr>
          <w:rFonts w:ascii="Arial" w:eastAsia="宋体" w:hAnsi="Arial" w:cs="Arial"/>
          <w:color w:val="000000"/>
          <w:kern w:val="0"/>
          <w:sz w:val="22"/>
        </w:rPr>
        <w:t>：在递归树中，每一个结点都代表递归函数调用集合中一个子问题的代价。将递归树中每一层内的代价相加得到一个每层代价的集合，再将每层的代价相加得到递归式所有层次的总代价。</w:t>
      </w:r>
      <w:r w:rsidRPr="00D516B5">
        <w:rPr>
          <w:rFonts w:ascii="Arial" w:eastAsia="宋体" w:hAnsi="Arial" w:cs="Arial"/>
          <w:color w:val="000000"/>
          <w:kern w:val="0"/>
          <w:sz w:val="22"/>
        </w:rPr>
        <w:br/>
      </w:r>
      <w:r w:rsidRPr="00D516B5">
        <w:rPr>
          <w:rFonts w:ascii="Arial" w:eastAsia="宋体" w:hAnsi="Arial" w:cs="Arial"/>
          <w:color w:val="000000"/>
          <w:kern w:val="0"/>
          <w:sz w:val="22"/>
        </w:rPr>
        <w:t>总结：递归树最适合用来产生好的猜测，然后用代换法加以验证。</w:t>
      </w:r>
      <w:r w:rsidRPr="00D516B5">
        <w:rPr>
          <w:rFonts w:ascii="Arial" w:eastAsia="宋体" w:hAnsi="Arial" w:cs="Arial"/>
          <w:color w:val="000000"/>
          <w:kern w:val="0"/>
          <w:sz w:val="22"/>
        </w:rPr>
        <w:br/>
      </w:r>
      <w:r w:rsidRPr="00D516B5">
        <w:rPr>
          <w:rFonts w:ascii="Arial" w:eastAsia="宋体" w:hAnsi="Arial" w:cs="Arial"/>
          <w:color w:val="38761D"/>
          <w:kern w:val="0"/>
          <w:sz w:val="22"/>
        </w:rPr>
        <w:t>递归树的方法非常直观，总的代价就是把所有层次的代价相加起来得到。但是分析这个总代价的规模却不是件很容易的事情，有时需要用到很多数学的知识。</w:t>
      </w:r>
    </w:p>
    <w:p w:rsidR="00D516B5" w:rsidRPr="00D516B5" w:rsidRDefault="00D516B5" w:rsidP="00B556EF">
      <w:pPr>
        <w:widowControl/>
        <w:numPr>
          <w:ilvl w:val="1"/>
          <w:numId w:val="3"/>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主方法</w:t>
      </w:r>
      <w:r w:rsidRPr="00D516B5">
        <w:rPr>
          <w:rFonts w:ascii="Arial" w:eastAsia="宋体" w:hAnsi="Arial" w:cs="Arial"/>
          <w:color w:val="000000"/>
          <w:kern w:val="0"/>
          <w:sz w:val="22"/>
        </w:rPr>
        <w:t xml:space="preserve">(Master method) </w:t>
      </w:r>
      <w:r w:rsidRPr="00D516B5">
        <w:rPr>
          <w:rFonts w:ascii="Arial" w:eastAsia="宋体" w:hAnsi="Arial" w:cs="Arial"/>
          <w:color w:val="000000"/>
          <w:kern w:val="0"/>
          <w:sz w:val="22"/>
        </w:rPr>
        <w:br/>
      </w:r>
      <w:r w:rsidRPr="00D516B5">
        <w:rPr>
          <w:rFonts w:ascii="Arial" w:eastAsia="宋体" w:hAnsi="Arial" w:cs="Arial"/>
          <w:color w:val="000000"/>
          <w:kern w:val="0"/>
          <w:sz w:val="22"/>
        </w:rPr>
        <w:t>主方法是最好用的</w:t>
      </w:r>
      <w:r w:rsidRPr="00D516B5">
        <w:rPr>
          <w:rFonts w:ascii="Arial" w:eastAsia="宋体" w:hAnsi="Arial" w:cs="Arial"/>
          <w:color w:val="000000"/>
          <w:kern w:val="0"/>
          <w:sz w:val="22"/>
        </w:rPr>
        <w:t>Cookbook</w:t>
      </w:r>
      <w:r w:rsidRPr="00D516B5">
        <w:rPr>
          <w:rFonts w:ascii="Arial" w:eastAsia="宋体" w:hAnsi="Arial" w:cs="Arial"/>
          <w:color w:val="000000"/>
          <w:kern w:val="0"/>
          <w:sz w:val="22"/>
        </w:rPr>
        <w:t>方法，总结了常见的情况并给出了一个公式。</w:t>
      </w:r>
      <w:r w:rsidRPr="00D516B5">
        <w:rPr>
          <w:rFonts w:ascii="Arial" w:eastAsia="宋体" w:hAnsi="Arial" w:cs="Arial"/>
          <w:color w:val="000000"/>
          <w:kern w:val="0"/>
          <w:sz w:val="22"/>
        </w:rPr>
        <w:br/>
      </w:r>
      <w:r w:rsidRPr="00D516B5">
        <w:rPr>
          <w:rFonts w:ascii="Arial" w:eastAsia="宋体" w:hAnsi="Arial" w:cs="Arial"/>
          <w:color w:val="000000"/>
          <w:kern w:val="0"/>
          <w:sz w:val="22"/>
        </w:rPr>
        <w:t>优点：针对形如</w:t>
      </w:r>
      <w:r w:rsidRPr="00D516B5">
        <w:rPr>
          <w:rFonts w:ascii="Arial" w:eastAsia="宋体" w:hAnsi="Arial" w:cs="Arial"/>
          <w:color w:val="0000FF"/>
          <w:kern w:val="0"/>
          <w:sz w:val="22"/>
        </w:rPr>
        <w:t>T(n)=aT(n/b)+f(n)</w:t>
      </w:r>
      <w:r w:rsidRPr="00D516B5">
        <w:rPr>
          <w:rFonts w:ascii="Arial" w:eastAsia="宋体" w:hAnsi="Arial" w:cs="Arial"/>
          <w:color w:val="000000"/>
          <w:kern w:val="0"/>
          <w:sz w:val="22"/>
        </w:rPr>
        <w:t>的递归式</w:t>
      </w:r>
      <w:r w:rsidRPr="00D516B5">
        <w:rPr>
          <w:rFonts w:ascii="Arial" w:eastAsia="宋体" w:hAnsi="Arial" w:cs="Arial"/>
          <w:color w:val="000000"/>
          <w:kern w:val="0"/>
          <w:sz w:val="22"/>
        </w:rPr>
        <w:br/>
      </w:r>
      <w:r w:rsidRPr="00D516B5">
        <w:rPr>
          <w:rFonts w:ascii="Arial" w:eastAsia="宋体" w:hAnsi="Arial" w:cs="Arial"/>
          <w:color w:val="000000"/>
          <w:kern w:val="0"/>
          <w:sz w:val="22"/>
        </w:rPr>
        <w:t>缺点：并不能解所有形如上式的递归式的解。因为主方法在第</w:t>
      </w:r>
      <w:r w:rsidRPr="00D516B5">
        <w:rPr>
          <w:rFonts w:ascii="Arial" w:eastAsia="宋体" w:hAnsi="Arial" w:cs="Arial"/>
          <w:color w:val="000000"/>
          <w:kern w:val="0"/>
          <w:sz w:val="22"/>
        </w:rPr>
        <w:t>1</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种情况之间、第</w:t>
      </w:r>
      <w:r w:rsidRPr="00D516B5">
        <w:rPr>
          <w:rFonts w:ascii="Arial" w:eastAsia="宋体" w:hAnsi="Arial" w:cs="Arial"/>
          <w:color w:val="000000"/>
          <w:kern w:val="0"/>
          <w:sz w:val="22"/>
        </w:rPr>
        <w:t>2</w:t>
      </w:r>
      <w:r w:rsidRPr="00D516B5">
        <w:rPr>
          <w:rFonts w:ascii="Arial" w:eastAsia="宋体" w:hAnsi="Arial" w:cs="Arial"/>
          <w:color w:val="000000"/>
          <w:kern w:val="0"/>
          <w:sz w:val="22"/>
        </w:rPr>
        <w:t>种情况与第</w:t>
      </w:r>
      <w:r w:rsidRPr="00D516B5">
        <w:rPr>
          <w:rFonts w:ascii="Arial" w:eastAsia="宋体" w:hAnsi="Arial" w:cs="Arial"/>
          <w:color w:val="000000"/>
          <w:kern w:val="0"/>
          <w:sz w:val="22"/>
        </w:rPr>
        <w:t>3</w:t>
      </w:r>
      <w:r w:rsidRPr="00D516B5">
        <w:rPr>
          <w:rFonts w:ascii="Arial" w:eastAsia="宋体" w:hAnsi="Arial" w:cs="Arial"/>
          <w:color w:val="000000"/>
          <w:kern w:val="0"/>
          <w:sz w:val="22"/>
        </w:rPr>
        <w:t>种情况之间都存在着一条沟，所以会存在着不能适用的情况。</w:t>
      </w:r>
      <w:r w:rsidRPr="00D516B5">
        <w:rPr>
          <w:rFonts w:ascii="Arial" w:eastAsia="宋体" w:hAnsi="Arial" w:cs="Arial"/>
          <w:color w:val="000000"/>
          <w:kern w:val="0"/>
          <w:sz w:val="22"/>
        </w:rPr>
        <w:br/>
      </w:r>
      <w:r w:rsidRPr="00D516B5">
        <w:rPr>
          <w:rFonts w:ascii="Arial" w:eastAsia="宋体" w:hAnsi="Arial" w:cs="Arial"/>
          <w:color w:val="000000"/>
          <w:kern w:val="0"/>
          <w:sz w:val="22"/>
        </w:rPr>
        <w:lastRenderedPageBreak/>
        <w:t>直觉上：实际上主方法一直在比较</w:t>
      </w:r>
      <w:r w:rsidRPr="00D516B5">
        <w:rPr>
          <w:rFonts w:ascii="Arial" w:eastAsia="宋体" w:hAnsi="Arial" w:cs="Arial"/>
          <w:color w:val="000000"/>
          <w:kern w:val="0"/>
          <w:sz w:val="22"/>
        </w:rPr>
        <w:t>f(n)</w:t>
      </w:r>
      <w:r w:rsidRPr="00D516B5">
        <w:rPr>
          <w:rFonts w:ascii="Arial" w:eastAsia="宋体" w:hAnsi="Arial" w:cs="Arial"/>
          <w:color w:val="000000"/>
          <w:kern w:val="0"/>
          <w:sz w:val="22"/>
        </w:rPr>
        <w:t>与</w:t>
      </w:r>
      <w:r w:rsidRPr="00D516B5">
        <w:rPr>
          <w:rFonts w:ascii="Arial" w:eastAsia="宋体" w:hAnsi="Arial" w:cs="Arial"/>
          <w:color w:val="000000"/>
          <w:kern w:val="0"/>
          <w:sz w:val="22"/>
        </w:rPr>
        <w:t>NLogBA</w:t>
      </w:r>
      <w:r w:rsidRPr="00D516B5">
        <w:rPr>
          <w:rFonts w:ascii="Arial" w:eastAsia="宋体" w:hAnsi="Arial" w:cs="Arial"/>
          <w:color w:val="000000"/>
          <w:kern w:val="0"/>
          <w:sz w:val="22"/>
        </w:rPr>
        <w:t>的规模，然后选取规模大的作为最后的递归式的规模。</w:t>
      </w:r>
      <w:r w:rsidRPr="00D516B5">
        <w:rPr>
          <w:rFonts w:ascii="Arial" w:eastAsia="宋体" w:hAnsi="Arial" w:cs="Arial"/>
          <w:color w:val="000000"/>
          <w:kern w:val="0"/>
          <w:sz w:val="22"/>
        </w:rPr>
        <w:br/>
      </w:r>
      <w:r>
        <w:rPr>
          <w:rFonts w:ascii="Arial" w:eastAsia="宋体" w:hAnsi="Arial" w:cs="Arial"/>
          <w:noProof/>
          <w:color w:val="000000"/>
          <w:kern w:val="0"/>
          <w:sz w:val="22"/>
        </w:rPr>
        <w:drawing>
          <wp:inline distT="0" distB="0" distL="0" distR="0">
            <wp:extent cx="6866069" cy="3286125"/>
            <wp:effectExtent l="19050" t="0" r="0" b="0"/>
            <wp:docPr id="11" name="图片 11" descr="https://lh4.googleusercontent.com/-Yom0sJFtbTUvfK7jgw1Xh5TWaPz2RGjdlxTHD3rcuZFCUSXt3SJ2MtBxZe3u06uMx0lNTqcOJ8EMyiEgCAo1sm9HFYKGT6SfWl6BS7jXFR890vQTRuiFvCCyH9La9U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4.googleusercontent.com/-Yom0sJFtbTUvfK7jgw1Xh5TWaPz2RGjdlxTHD3rcuZFCUSXt3SJ2MtBxZe3u06uMx0lNTqcOJ8EMyiEgCAo1sm9HFYKGT6SfWl6BS7jXFR890vQTRuiFvCCyH9La9U4"/>
                    <pic:cNvPicPr>
                      <a:picLocks noChangeAspect="1" noChangeArrowheads="1"/>
                    </pic:cNvPicPr>
                  </pic:nvPicPr>
                  <pic:blipFill>
                    <a:blip r:embed="rId8"/>
                    <a:srcRect/>
                    <a:stretch>
                      <a:fillRect/>
                    </a:stretch>
                  </pic:blipFill>
                  <pic:spPr bwMode="auto">
                    <a:xfrm>
                      <a:off x="0" y="0"/>
                      <a:ext cx="6866069" cy="3286125"/>
                    </a:xfrm>
                    <a:prstGeom prst="rect">
                      <a:avLst/>
                    </a:prstGeom>
                    <a:noFill/>
                    <a:ln w="9525">
                      <a:noFill/>
                      <a:miter lim="800000"/>
                      <a:headEnd/>
                      <a:tailEnd/>
                    </a:ln>
                  </pic:spPr>
                </pic:pic>
              </a:graphicData>
            </a:graphic>
          </wp:inline>
        </w:drawing>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第5章：概率分析与随机算法</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一：随机算法：如果一个算法的行为不只是由输入决定，同时也由随机数生成器所产生的数值决定，则称这个算法是随机的。</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二：指示器随机变量</w:t>
      </w:r>
      <w:r w:rsidRPr="00D516B5">
        <w:rPr>
          <w:rFonts w:ascii="Arial" w:eastAsia="宋体" w:hAnsi="Arial" w:cs="Arial"/>
          <w:color w:val="000000"/>
          <w:kern w:val="0"/>
          <w:sz w:val="22"/>
        </w:rPr>
        <w:t>I(A)</w:t>
      </w:r>
      <w:r w:rsidRPr="00D516B5">
        <w:rPr>
          <w:rFonts w:ascii="Arial" w:eastAsia="宋体" w:hAnsi="Arial" w:cs="Arial"/>
          <w:color w:val="000000"/>
          <w:kern w:val="0"/>
          <w:sz w:val="22"/>
        </w:rPr>
        <w:t>的定义很简单：</w:t>
      </w:r>
    </w:p>
    <w:p w:rsidR="00D516B5" w:rsidRPr="00D516B5" w:rsidRDefault="00D516B5" w:rsidP="00B556EF">
      <w:pPr>
        <w:widowControl/>
        <w:jc w:val="center"/>
        <w:rPr>
          <w:rFonts w:ascii="Simsun" w:eastAsia="宋体" w:hAnsi="Simsun" w:cs="宋体" w:hint="eastAsia"/>
          <w:color w:val="000000"/>
          <w:kern w:val="0"/>
          <w:sz w:val="27"/>
          <w:szCs w:val="27"/>
        </w:rPr>
      </w:pPr>
      <w:r w:rsidRPr="00D516B5">
        <w:rPr>
          <w:rFonts w:ascii="Arial" w:eastAsia="宋体" w:hAnsi="Arial" w:cs="Arial"/>
          <w:color w:val="000000"/>
          <w:kern w:val="0"/>
          <w:sz w:val="22"/>
        </w:rPr>
        <w:t xml:space="preserve">I(A)= {0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不发生的话</w:t>
      </w:r>
      <w:r w:rsidRPr="00D516B5">
        <w:rPr>
          <w:rFonts w:ascii="Arial" w:eastAsia="宋体" w:hAnsi="Arial" w:cs="Arial"/>
          <w:color w:val="000000"/>
          <w:kern w:val="0"/>
          <w:sz w:val="22"/>
        </w:rPr>
        <w:t xml:space="preserve">1 </w:t>
      </w:r>
      <w:r w:rsidRPr="00D516B5">
        <w:rPr>
          <w:rFonts w:ascii="Arial" w:eastAsia="宋体" w:hAnsi="Arial" w:cs="Arial"/>
          <w:color w:val="000000"/>
          <w:kern w:val="0"/>
          <w:sz w:val="22"/>
        </w:rPr>
        <w:t>如果</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发生的话</w:t>
      </w:r>
    </w:p>
    <w:p w:rsidR="001E4D65" w:rsidRDefault="00D516B5" w:rsidP="00B556EF">
      <w:pPr>
        <w:widowControl/>
        <w:jc w:val="left"/>
        <w:rPr>
          <w:rFonts w:ascii="Arial" w:eastAsia="宋体" w:hAnsi="Arial" w:cs="Arial"/>
          <w:color w:val="000000"/>
          <w:kern w:val="0"/>
          <w:sz w:val="22"/>
        </w:rPr>
      </w:pPr>
      <w:r w:rsidRPr="00D516B5">
        <w:rPr>
          <w:rFonts w:ascii="Arial" w:eastAsia="宋体" w:hAnsi="Arial" w:cs="Arial"/>
          <w:color w:val="000000"/>
          <w:kern w:val="0"/>
          <w:sz w:val="22"/>
        </w:rPr>
        <w:t>       </w:t>
      </w:r>
      <w:r w:rsidRPr="00D516B5">
        <w:rPr>
          <w:rFonts w:ascii="Arial" w:eastAsia="宋体" w:hAnsi="Arial" w:cs="Arial"/>
          <w:color w:val="000000"/>
          <w:kern w:val="0"/>
          <w:sz w:val="22"/>
        </w:rPr>
        <w:t>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对应的指示器随机变量的期望期等于事件</w:t>
      </w:r>
      <w:r w:rsidRPr="00D516B5">
        <w:rPr>
          <w:rFonts w:ascii="Arial" w:eastAsia="宋体" w:hAnsi="Arial" w:cs="Arial"/>
          <w:color w:val="000000"/>
          <w:kern w:val="0"/>
          <w:sz w:val="22"/>
        </w:rPr>
        <w:t>A</w:t>
      </w:r>
      <w:r w:rsidRPr="00D516B5">
        <w:rPr>
          <w:rFonts w:ascii="Arial" w:eastAsia="宋体" w:hAnsi="Arial" w:cs="Arial"/>
          <w:color w:val="000000"/>
          <w:kern w:val="0"/>
          <w:sz w:val="22"/>
        </w:rPr>
        <w:t>发生的概率。</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Arial" w:eastAsia="宋体" w:hAnsi="Arial" w:cs="Arial"/>
          <w:color w:val="000000"/>
          <w:kern w:val="0"/>
          <w:sz w:val="22"/>
        </w:rPr>
        <w:t>三：介绍了两种随机排列数组的生成方法：</w:t>
      </w:r>
    </w:p>
    <w:p w:rsidR="00D516B5" w:rsidRPr="00D516B5" w:rsidRDefault="00D516B5" w:rsidP="001E4D65">
      <w:pPr>
        <w:widowControl/>
        <w:numPr>
          <w:ilvl w:val="0"/>
          <w:numId w:val="9"/>
        </w:numPr>
        <w:spacing w:before="100" w:beforeAutospacing="1" w:after="100" w:afterAutospacing="1"/>
        <w:ind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随机优先级法：为数组的每个元素赋一个随机的优先级，再根据这个优先级对数组中的元素进行排序。可证这样得到的数字满足随机的性质。</w:t>
      </w:r>
    </w:p>
    <w:p w:rsidR="00D516B5" w:rsidRDefault="00D516B5" w:rsidP="001E4D65">
      <w:pPr>
        <w:widowControl/>
        <w:numPr>
          <w:ilvl w:val="0"/>
          <w:numId w:val="9"/>
        </w:numPr>
        <w:spacing w:before="100" w:beforeAutospacing="1" w:after="100" w:afterAutospacing="1"/>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原地交换法：依次把</w:t>
      </w:r>
      <w:r w:rsidRPr="00D516B5">
        <w:rPr>
          <w:rFonts w:ascii="Arial" w:eastAsia="宋体" w:hAnsi="Arial" w:cs="Arial"/>
          <w:color w:val="000000"/>
          <w:kern w:val="0"/>
          <w:sz w:val="22"/>
        </w:rPr>
        <w:t>A[i]</w:t>
      </w:r>
      <w:r w:rsidRPr="00D516B5">
        <w:rPr>
          <w:rFonts w:ascii="Arial" w:eastAsia="宋体" w:hAnsi="Arial" w:cs="Arial"/>
          <w:color w:val="000000"/>
          <w:kern w:val="0"/>
          <w:sz w:val="22"/>
        </w:rPr>
        <w:t>与</w:t>
      </w:r>
      <w:r w:rsidRPr="00D516B5">
        <w:rPr>
          <w:rFonts w:ascii="Arial" w:eastAsia="宋体" w:hAnsi="Arial" w:cs="Arial"/>
          <w:color w:val="000000"/>
          <w:kern w:val="0"/>
          <w:sz w:val="22"/>
        </w:rPr>
        <w:t>A[Random(i+1, Length(A))]</w:t>
      </w:r>
      <w:r w:rsidRPr="00D516B5">
        <w:rPr>
          <w:rFonts w:ascii="Arial" w:eastAsia="宋体" w:hAnsi="Arial" w:cs="Arial"/>
          <w:color w:val="000000"/>
          <w:kern w:val="0"/>
          <w:sz w:val="22"/>
        </w:rPr>
        <w:t>进行</w:t>
      </w:r>
      <w:r w:rsidRPr="00D516B5">
        <w:rPr>
          <w:rFonts w:ascii="Arial" w:eastAsia="宋体" w:hAnsi="Arial" w:cs="Arial"/>
          <w:color w:val="000000"/>
          <w:kern w:val="0"/>
          <w:sz w:val="22"/>
        </w:rPr>
        <w:t>swap</w:t>
      </w:r>
      <w:r w:rsidRPr="00D516B5">
        <w:rPr>
          <w:rFonts w:ascii="Arial" w:eastAsia="宋体" w:hAnsi="Arial" w:cs="Arial"/>
          <w:color w:val="000000"/>
          <w:kern w:val="0"/>
          <w:sz w:val="22"/>
        </w:rPr>
        <w:t>，得到的新数组也满足随机性。</w:t>
      </w:r>
      <w:r w:rsidRPr="00D516B5">
        <w:rPr>
          <w:rFonts w:ascii="Arial" w:eastAsia="宋体" w:hAnsi="Arial" w:cs="Arial"/>
          <w:color w:val="000000"/>
          <w:kern w:val="0"/>
          <w:sz w:val="22"/>
        </w:rPr>
        <w:br/>
        <w:t>for i ← 1 to n</w:t>
      </w:r>
      <w:r w:rsidRPr="00D516B5">
        <w:rPr>
          <w:rFonts w:ascii="Arial" w:eastAsia="宋体" w:hAnsi="Arial" w:cs="Arial"/>
          <w:color w:val="000000"/>
          <w:kern w:val="0"/>
          <w:sz w:val="22"/>
        </w:rPr>
        <w:br/>
        <w:t>    do swap A[i] ↔ A[Random(i, Length(A))]</w:t>
      </w:r>
    </w:p>
    <w:p w:rsidR="001E4D65" w:rsidRDefault="00E2541F" w:rsidP="001E4D65">
      <w:pPr>
        <w:widowControl/>
        <w:spacing w:before="100" w:beforeAutospacing="1" w:after="100" w:afterAutospacing="1"/>
        <w:jc w:val="left"/>
        <w:textAlignment w:val="baseline"/>
        <w:rPr>
          <w:rFonts w:ascii="Arial" w:eastAsia="宋体" w:hAnsi="Arial" w:cs="Arial"/>
          <w:color w:val="000000"/>
          <w:kern w:val="0"/>
          <w:sz w:val="22"/>
        </w:rPr>
      </w:pPr>
      <w:r>
        <w:rPr>
          <w:rFonts w:ascii="Arial" w:eastAsia="宋体" w:hAnsi="Arial" w:cs="Arial" w:hint="eastAsia"/>
          <w:color w:val="000000"/>
          <w:kern w:val="0"/>
          <w:sz w:val="22"/>
        </w:rPr>
        <w:t>四：有时间，在真正的环境中的输入可能并不是随机的，所以我们可以采用先将输入进行随机打乱的方法来保证输入数据的随机性，这点在很多算法中得以体现，比如快排有其随机选取种子数来向输入中加入随机化的成分。</w:t>
      </w:r>
    </w:p>
    <w:p w:rsidR="00D516B5" w:rsidRPr="00D516B5" w:rsidRDefault="00685A79" w:rsidP="001E4D65">
      <w:pPr>
        <w:widowControl/>
        <w:spacing w:before="100" w:beforeAutospacing="1" w:after="100" w:afterAutospacing="1"/>
        <w:jc w:val="left"/>
        <w:textAlignment w:val="baseline"/>
        <w:rPr>
          <w:rFonts w:ascii="Simsun" w:eastAsia="宋体" w:hAnsi="Simsun" w:cs="宋体" w:hint="eastAsia"/>
          <w:color w:val="000000"/>
          <w:kern w:val="0"/>
          <w:sz w:val="27"/>
          <w:szCs w:val="27"/>
        </w:rPr>
      </w:pPr>
      <w:r>
        <w:rPr>
          <w:rFonts w:ascii="Arial" w:eastAsia="宋体" w:hAnsi="Arial" w:cs="Arial" w:hint="eastAsia"/>
          <w:color w:val="000000"/>
          <w:kern w:val="0"/>
          <w:sz w:val="22"/>
        </w:rPr>
        <w:t>五</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===5.4</w:t>
      </w:r>
      <w:r w:rsidR="00D516B5" w:rsidRPr="00D516B5">
        <w:rPr>
          <w:rFonts w:ascii="Arial" w:eastAsia="宋体" w:hAnsi="Arial" w:cs="Arial"/>
          <w:color w:val="000000"/>
          <w:kern w:val="0"/>
          <w:sz w:val="22"/>
        </w:rPr>
        <w:t>节带</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未看</w:t>
      </w:r>
      <w:r w:rsidR="00D516B5" w:rsidRPr="00D516B5">
        <w:rPr>
          <w:rFonts w:ascii="Arial" w:eastAsia="宋体" w:hAnsi="Arial" w:cs="Arial"/>
          <w:color w:val="000000"/>
          <w:kern w:val="0"/>
          <w:sz w:val="22"/>
        </w:rPr>
        <w:t>===</w:t>
      </w:r>
      <w:r w:rsidR="00D516B5" w:rsidRPr="00D516B5">
        <w:rPr>
          <w:rFonts w:ascii="Simsun" w:eastAsia="宋体" w:hAnsi="Simsun" w:cs="宋体"/>
          <w:color w:val="000000"/>
          <w:kern w:val="0"/>
          <w:sz w:val="27"/>
          <w:szCs w:val="27"/>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不过值得提一下的是</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在线雇佣问题</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与</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苏格拉底的择偶观</w:t>
      </w:r>
      <w:r w:rsidR="00D516B5" w:rsidRPr="00D516B5">
        <w:rPr>
          <w:rFonts w:ascii="Arial" w:eastAsia="宋体" w:hAnsi="Arial" w:cs="Arial"/>
          <w:color w:val="000000"/>
          <w:kern w:val="0"/>
          <w:sz w:val="22"/>
        </w:rPr>
        <w:t>”</w:t>
      </w:r>
      <w:r w:rsidR="00D516B5" w:rsidRPr="00D516B5">
        <w:rPr>
          <w:rFonts w:ascii="Arial" w:eastAsia="宋体" w:hAnsi="Arial" w:cs="Arial"/>
          <w:color w:val="000000"/>
          <w:kern w:val="0"/>
          <w:sz w:val="22"/>
        </w:rPr>
        <w:t>很相似。</w:t>
      </w:r>
      <w:r w:rsidR="00D516B5" w:rsidRPr="00D516B5">
        <w:rPr>
          <w:rFonts w:ascii="Arial" w:eastAsia="宋体" w:hAnsi="Arial" w:cs="Arial"/>
          <w:color w:val="000000"/>
          <w:kern w:val="0"/>
          <w:sz w:val="22"/>
        </w:rPr>
        <w:br/>
      </w:r>
      <w:r w:rsidR="00D516B5" w:rsidRPr="00D516B5">
        <w:rPr>
          <w:rFonts w:ascii="Arial" w:eastAsia="宋体" w:hAnsi="Arial" w:cs="Arial"/>
          <w:color w:val="000000"/>
          <w:kern w:val="0"/>
          <w:sz w:val="22"/>
        </w:rPr>
        <w:tab/>
      </w:r>
      <w:r w:rsidR="00D516B5" w:rsidRPr="00D516B5">
        <w:rPr>
          <w:rFonts w:ascii="Arial" w:eastAsia="宋体" w:hAnsi="Arial" w:cs="Arial"/>
          <w:color w:val="000000"/>
          <w:kern w:val="0"/>
          <w:sz w:val="22"/>
        </w:rPr>
        <w:t>先用三分之一的时间，即分出大、中、小三类，再用三分之一的时间验证自己的观点是否正确，等到最后三分之一时，选择了属于大类中的一支美丽的麦穗。</w:t>
      </w:r>
      <w:r w:rsidR="00D516B5" w:rsidRPr="00D516B5">
        <w:rPr>
          <w:rFonts w:ascii="Simsun" w:eastAsia="宋体" w:hAnsi="Simsun" w:cs="宋体"/>
          <w:color w:val="000000"/>
          <w:kern w:val="0"/>
          <w:sz w:val="27"/>
          <w:szCs w:val="27"/>
        </w:rPr>
        <w:br/>
      </w:r>
    </w:p>
    <w:p w:rsidR="00D516B5" w:rsidRPr="00D516B5" w:rsidRDefault="00D516B5" w:rsidP="00E55D05">
      <w:pPr>
        <w:pStyle w:val="2"/>
        <w:rPr>
          <w:rFonts w:ascii="Simsun" w:hAnsi="Simsun" w:hint="eastAsia"/>
        </w:rPr>
      </w:pPr>
      <w:r w:rsidRPr="00D516B5">
        <w:t>第二部分：排序和顺序统计学</w:t>
      </w:r>
    </w:p>
    <w:p w:rsidR="006811FA" w:rsidRDefault="00D516B5" w:rsidP="006811FA">
      <w:pPr>
        <w:widowControl/>
        <w:ind w:left="420"/>
        <w:jc w:val="left"/>
        <w:rPr>
          <w:rFonts w:ascii="Arial" w:eastAsia="宋体" w:hAnsi="Arial" w:cs="Arial"/>
          <w:color w:val="0000FF"/>
          <w:kern w:val="0"/>
          <w:sz w:val="22"/>
        </w:rPr>
      </w:pPr>
      <w:r w:rsidRPr="00D516B5">
        <w:rPr>
          <w:rFonts w:ascii="Arial" w:eastAsia="宋体" w:hAnsi="Arial" w:cs="Arial"/>
          <w:color w:val="000000"/>
          <w:kern w:val="0"/>
          <w:sz w:val="22"/>
        </w:rPr>
        <w:t>这一部分将要给出几个解决以下排序问题的算法：</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输入：</w:t>
      </w:r>
      <w:r w:rsidRPr="00D516B5">
        <w:rPr>
          <w:rFonts w:ascii="Arial" w:eastAsia="宋体" w:hAnsi="Arial" w:cs="Arial"/>
          <w:color w:val="000000"/>
          <w:kern w:val="0"/>
          <w:sz w:val="22"/>
        </w:rPr>
        <w:t>n</w:t>
      </w:r>
      <w:r w:rsidRPr="00D516B5">
        <w:rPr>
          <w:rFonts w:ascii="Arial" w:eastAsia="宋体" w:hAnsi="Arial" w:cs="Arial"/>
          <w:color w:val="000000"/>
          <w:kern w:val="0"/>
          <w:sz w:val="22"/>
        </w:rPr>
        <w:t>个数的序列</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 … 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输出：输入序列的一个重排</w:t>
      </w:r>
      <w:r w:rsidRPr="00D516B5">
        <w:rPr>
          <w:rFonts w:ascii="Arial" w:eastAsia="宋体" w:hAnsi="Arial" w:cs="Arial"/>
          <w:color w:val="000000"/>
          <w:kern w:val="0"/>
          <w:sz w:val="22"/>
        </w:rPr>
        <w:t>&lt;a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’&gt;</w:t>
      </w:r>
      <w:r w:rsidRPr="00D516B5">
        <w:rPr>
          <w:rFonts w:ascii="Arial" w:eastAsia="宋体" w:hAnsi="Arial" w:cs="Arial"/>
          <w:color w:val="000000"/>
          <w:kern w:val="0"/>
          <w:sz w:val="22"/>
        </w:rPr>
        <w:t>，使</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1</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2</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w:t>
      </w:r>
      <w:r w:rsidRPr="00D516B5">
        <w:rPr>
          <w:rFonts w:ascii="宋体" w:eastAsia="宋体" w:hAnsi="宋体" w:cs="宋体" w:hint="eastAsia"/>
          <w:color w:val="000000"/>
          <w:kern w:val="0"/>
          <w:sz w:val="22"/>
        </w:rPr>
        <w:t>≦</w:t>
      </w:r>
      <w:r w:rsidRPr="00D516B5">
        <w:rPr>
          <w:rFonts w:ascii="Arial" w:eastAsia="宋体" w:hAnsi="Arial" w:cs="Arial"/>
          <w:color w:val="000000"/>
          <w:kern w:val="0"/>
          <w:sz w:val="22"/>
        </w:rPr>
        <w:t>a</w:t>
      </w:r>
      <w:r w:rsidRPr="00D516B5">
        <w:rPr>
          <w:rFonts w:ascii="Arial" w:eastAsia="宋体" w:hAnsi="Arial" w:cs="Arial"/>
          <w:color w:val="000000"/>
          <w:kern w:val="0"/>
          <w:sz w:val="13"/>
          <w:szCs w:val="13"/>
          <w:vertAlign w:val="subscript"/>
        </w:rPr>
        <w:t>n</w:t>
      </w:r>
      <w:r w:rsidRPr="00D516B5">
        <w:rPr>
          <w:rFonts w:ascii="Arial" w:eastAsia="宋体" w:hAnsi="Arial" w:cs="Arial"/>
          <w:color w:val="000000"/>
          <w:kern w:val="0"/>
          <w:sz w:val="22"/>
        </w:rPr>
        <w:t>’</w:t>
      </w:r>
    </w:p>
    <w:p w:rsidR="00D516B5" w:rsidRPr="00D516B5" w:rsidRDefault="00D516B5" w:rsidP="006811FA">
      <w:pPr>
        <w:widowControl/>
        <w:spacing w:before="100" w:beforeAutospacing="1" w:after="100" w:afterAutospacing="1"/>
        <w:ind w:left="719"/>
        <w:jc w:val="left"/>
        <w:textAlignment w:val="baseline"/>
        <w:rPr>
          <w:rFonts w:ascii="Arial" w:eastAsia="宋体" w:hAnsi="Arial" w:cs="Arial"/>
          <w:color w:val="000000"/>
          <w:kern w:val="0"/>
          <w:sz w:val="22"/>
        </w:rPr>
      </w:pPr>
    </w:p>
    <w:p w:rsidR="006811FA" w:rsidRDefault="006811FA"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FF"/>
          <w:kern w:val="0"/>
          <w:sz w:val="22"/>
        </w:rPr>
        <w:t>原地排序</w:t>
      </w:r>
      <w:r w:rsidRPr="00D516B5">
        <w:rPr>
          <w:rFonts w:ascii="Arial" w:eastAsia="宋体" w:hAnsi="Arial" w:cs="Arial"/>
          <w:color w:val="000000"/>
          <w:kern w:val="0"/>
          <w:sz w:val="22"/>
        </w:rPr>
        <w:t>算法：只有线性个数的元素会被移动到集合之外的排序算法。</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6</w:t>
      </w:r>
      <w:r w:rsidRPr="00D516B5">
        <w:rPr>
          <w:rFonts w:ascii="Arial" w:eastAsia="宋体" w:hAnsi="Arial" w:cs="Arial"/>
          <w:color w:val="000000"/>
          <w:kern w:val="0"/>
          <w:sz w:val="22"/>
        </w:rPr>
        <w:t>章介绍堆排序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7</w:t>
      </w:r>
      <w:r w:rsidRPr="00D516B5">
        <w:rPr>
          <w:rFonts w:ascii="Arial" w:eastAsia="宋体" w:hAnsi="Arial" w:cs="Arial"/>
          <w:color w:val="000000"/>
          <w:kern w:val="0"/>
          <w:sz w:val="22"/>
        </w:rPr>
        <w:t>章介绍快速排序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8</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基于</w:t>
      </w:r>
      <w:r w:rsidRPr="00D516B5">
        <w:rPr>
          <w:rFonts w:ascii="Arial" w:eastAsia="宋体" w:hAnsi="Arial" w:cs="Arial"/>
          <w:color w:val="0000FF"/>
          <w:kern w:val="0"/>
          <w:sz w:val="22"/>
        </w:rPr>
        <w:t>“</w:t>
      </w:r>
      <w:r w:rsidRPr="00D516B5">
        <w:rPr>
          <w:rFonts w:ascii="Arial" w:eastAsia="宋体" w:hAnsi="Arial" w:cs="Arial"/>
          <w:color w:val="0000FF"/>
          <w:kern w:val="0"/>
          <w:sz w:val="22"/>
        </w:rPr>
        <w:t>比较</w:t>
      </w:r>
      <w:r w:rsidRPr="00D516B5">
        <w:rPr>
          <w:rFonts w:ascii="Arial" w:eastAsia="宋体" w:hAnsi="Arial" w:cs="Arial"/>
          <w:color w:val="0000FF"/>
          <w:kern w:val="0"/>
          <w:sz w:val="22"/>
        </w:rPr>
        <w:t>”</w:t>
      </w:r>
      <w:r w:rsidRPr="00D516B5">
        <w:rPr>
          <w:rFonts w:ascii="Arial" w:eastAsia="宋体" w:hAnsi="Arial" w:cs="Arial"/>
          <w:color w:val="0000FF"/>
          <w:kern w:val="0"/>
          <w:sz w:val="22"/>
        </w:rPr>
        <w:t>排序的算法的下界为</w:t>
      </w:r>
      <w:r w:rsidRPr="00D516B5">
        <w:rPr>
          <w:rFonts w:ascii="Arial" w:eastAsia="宋体" w:hAnsi="Arial" w:cs="Arial"/>
          <w:color w:val="0000FF"/>
          <w:kern w:val="0"/>
          <w:sz w:val="22"/>
        </w:rPr>
        <w:t>Ω(nlgn)</w:t>
      </w:r>
      <w:r w:rsidRPr="00D516B5">
        <w:rPr>
          <w:rFonts w:ascii="Arial" w:eastAsia="宋体" w:hAnsi="Arial" w:cs="Arial"/>
          <w:color w:val="000000"/>
          <w:kern w:val="0"/>
          <w:sz w:val="22"/>
        </w:rPr>
        <w:t>。并介绍了几种不基于比较的排序方法，它们能突破</w:t>
      </w:r>
      <w:r w:rsidRPr="00D516B5">
        <w:rPr>
          <w:rFonts w:ascii="Arial" w:eastAsia="宋体" w:hAnsi="Arial" w:cs="Arial"/>
          <w:color w:val="000000"/>
          <w:kern w:val="0"/>
          <w:sz w:val="22"/>
        </w:rPr>
        <w:t>Ω(nlgn)</w:t>
      </w:r>
      <w:r w:rsidRPr="00D516B5">
        <w:rPr>
          <w:rFonts w:ascii="Arial" w:eastAsia="宋体" w:hAnsi="Arial" w:cs="Arial"/>
          <w:color w:val="000000"/>
          <w:kern w:val="0"/>
          <w:sz w:val="22"/>
        </w:rPr>
        <w:t>的下界。计数排序、基数排序、桶排序。</w:t>
      </w:r>
    </w:p>
    <w:p w:rsidR="00D516B5" w:rsidRPr="00D516B5" w:rsidRDefault="00D516B5" w:rsidP="006811FA">
      <w:pPr>
        <w:widowControl/>
        <w:numPr>
          <w:ilvl w:val="1"/>
          <w:numId w:val="7"/>
        </w:numPr>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第</w:t>
      </w:r>
      <w:r w:rsidRPr="00D516B5">
        <w:rPr>
          <w:rFonts w:ascii="Arial" w:eastAsia="宋体" w:hAnsi="Arial" w:cs="Arial"/>
          <w:color w:val="000000"/>
          <w:kern w:val="0"/>
          <w:sz w:val="22"/>
        </w:rPr>
        <w:t>9</w:t>
      </w:r>
      <w:r w:rsidRPr="00D516B5">
        <w:rPr>
          <w:rFonts w:ascii="Arial" w:eastAsia="宋体" w:hAnsi="Arial" w:cs="Arial"/>
          <w:color w:val="000000"/>
          <w:kern w:val="0"/>
          <w:sz w:val="22"/>
        </w:rPr>
        <w:t>章介绍了</w:t>
      </w:r>
      <w:r w:rsidRPr="00D516B5">
        <w:rPr>
          <w:rFonts w:ascii="Arial" w:eastAsia="宋体" w:hAnsi="Arial" w:cs="Arial"/>
          <w:color w:val="0000FF"/>
          <w:kern w:val="0"/>
          <w:sz w:val="22"/>
        </w:rPr>
        <w:t>顺序统计</w:t>
      </w:r>
      <w:r w:rsidRPr="00D516B5">
        <w:rPr>
          <w:rFonts w:ascii="Arial" w:eastAsia="宋体" w:hAnsi="Arial" w:cs="Arial"/>
          <w:color w:val="000000"/>
          <w:kern w:val="0"/>
          <w:sz w:val="22"/>
        </w:rPr>
        <w:t>的概念：第</w:t>
      </w:r>
      <w:r w:rsidRPr="00D516B5">
        <w:rPr>
          <w:rFonts w:ascii="Arial" w:eastAsia="宋体" w:hAnsi="Arial" w:cs="Arial"/>
          <w:color w:val="000000"/>
          <w:kern w:val="0"/>
          <w:sz w:val="22"/>
        </w:rPr>
        <w:t>i</w:t>
      </w:r>
      <w:r w:rsidRPr="00D516B5">
        <w:rPr>
          <w:rFonts w:ascii="Arial" w:eastAsia="宋体" w:hAnsi="Arial" w:cs="Arial"/>
          <w:color w:val="000000"/>
          <w:kern w:val="0"/>
          <w:sz w:val="22"/>
        </w:rPr>
        <w:t>个顺序统计是集合中第</w:t>
      </w:r>
      <w:r w:rsidRPr="00D516B5">
        <w:rPr>
          <w:rFonts w:ascii="Arial" w:eastAsia="宋体" w:hAnsi="Arial" w:cs="Arial"/>
          <w:color w:val="000000"/>
          <w:kern w:val="0"/>
          <w:sz w:val="22"/>
        </w:rPr>
        <w:t>i</w:t>
      </w:r>
      <w:r w:rsidRPr="00D516B5">
        <w:rPr>
          <w:rFonts w:ascii="Arial" w:eastAsia="宋体" w:hAnsi="Arial" w:cs="Arial"/>
          <w:color w:val="000000"/>
          <w:kern w:val="0"/>
          <w:sz w:val="22"/>
        </w:rPr>
        <w:t>小的数。</w:t>
      </w:r>
      <w:r w:rsidRPr="00D516B5">
        <w:rPr>
          <w:rFonts w:ascii="Arial" w:eastAsia="宋体" w:hAnsi="Arial" w:cs="Arial"/>
          <w:color w:val="000000"/>
          <w:kern w:val="0"/>
          <w:sz w:val="22"/>
        </w:rPr>
        <w:br/>
      </w:r>
      <w:r w:rsidRPr="00D516B5">
        <w:rPr>
          <w:rFonts w:ascii="Arial" w:eastAsia="宋体" w:hAnsi="Arial" w:cs="Arial"/>
          <w:color w:val="000000"/>
          <w:kern w:val="0"/>
          <w:sz w:val="22"/>
        </w:rPr>
        <w:t>并介绍了两个算法：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最坏情况为</w:t>
      </w:r>
      <w:r w:rsidRPr="00D516B5">
        <w:rPr>
          <w:rFonts w:ascii="Arial" w:eastAsia="宋体" w:hAnsi="Arial" w:cs="Arial"/>
          <w:color w:val="000000"/>
          <w:kern w:val="0"/>
          <w:sz w:val="22"/>
        </w:rPr>
        <w:t>O(n</w:t>
      </w:r>
      <w:r w:rsidRPr="00D516B5">
        <w:rPr>
          <w:rFonts w:ascii="Arial" w:eastAsia="宋体" w:hAnsi="Arial" w:cs="Arial"/>
          <w:color w:val="000000"/>
          <w:kern w:val="0"/>
          <w:sz w:val="13"/>
          <w:szCs w:val="13"/>
          <w:vertAlign w:val="superscript"/>
        </w:rPr>
        <w:t>2</w:t>
      </w:r>
      <w:r w:rsidRPr="00D516B5">
        <w:rPr>
          <w:rFonts w:ascii="Arial" w:eastAsia="宋体" w:hAnsi="Arial" w:cs="Arial"/>
          <w:color w:val="000000"/>
          <w:kern w:val="0"/>
          <w:sz w:val="22"/>
        </w:rPr>
        <w:t>)</w:t>
      </w:r>
      <w:r w:rsidRPr="00D516B5">
        <w:rPr>
          <w:rFonts w:ascii="Arial" w:eastAsia="宋体" w:hAnsi="Arial" w:cs="Arial"/>
          <w:color w:val="000000"/>
          <w:kern w:val="0"/>
          <w:sz w:val="22"/>
        </w:rPr>
        <w:t>，但平均情况下为线性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numPr>
          <w:ilvl w:val="2"/>
          <w:numId w:val="4"/>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最坏情况下为线性</w:t>
      </w:r>
      <w:r w:rsidRPr="00D516B5">
        <w:rPr>
          <w:rFonts w:ascii="Arial" w:eastAsia="宋体" w:hAnsi="Arial" w:cs="Arial"/>
          <w:color w:val="000000"/>
          <w:kern w:val="0"/>
          <w:sz w:val="22"/>
        </w:rPr>
        <w:t>O(n)</w:t>
      </w:r>
      <w:r w:rsidRPr="00D516B5">
        <w:rPr>
          <w:rFonts w:ascii="Arial" w:eastAsia="宋体" w:hAnsi="Arial" w:cs="Arial"/>
          <w:color w:val="000000"/>
          <w:kern w:val="0"/>
          <w:sz w:val="22"/>
        </w:rPr>
        <w:t>的算法</w:t>
      </w:r>
    </w:p>
    <w:p w:rsidR="00D516B5" w:rsidRPr="00D516B5" w:rsidRDefault="00D516B5" w:rsidP="00B556EF">
      <w:pPr>
        <w:widowControl/>
        <w:jc w:val="left"/>
        <w:rPr>
          <w:rFonts w:ascii="Simsun" w:eastAsia="宋体" w:hAnsi="Simsun" w:cs="宋体" w:hint="eastAsia"/>
          <w:color w:val="000000"/>
          <w:kern w:val="0"/>
          <w:sz w:val="27"/>
          <w:szCs w:val="27"/>
        </w:rPr>
      </w:pPr>
    </w:p>
    <w:p w:rsidR="00D516B5" w:rsidRPr="00D516B5" w:rsidRDefault="00D516B5" w:rsidP="00E55D05">
      <w:pPr>
        <w:pStyle w:val="3"/>
        <w:rPr>
          <w:rFonts w:ascii="Simsun" w:hAnsi="Simsun" w:hint="eastAsia"/>
        </w:rPr>
      </w:pPr>
      <w:r w:rsidRPr="00D516B5">
        <w:t>第6章：堆排序</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堆排序是一个时间复杂度为</w:t>
      </w:r>
      <w:r w:rsidRPr="00D516B5">
        <w:rPr>
          <w:rFonts w:ascii="Arial" w:eastAsia="宋体" w:hAnsi="Arial" w:cs="Arial"/>
          <w:color w:val="000000"/>
          <w:kern w:val="0"/>
          <w:sz w:val="22"/>
        </w:rPr>
        <w:t>O(nlgn)</w:t>
      </w:r>
      <w:r w:rsidRPr="00D516B5">
        <w:rPr>
          <w:rFonts w:ascii="Arial" w:eastAsia="宋体" w:hAnsi="Arial" w:cs="Arial"/>
          <w:color w:val="000000"/>
          <w:kern w:val="0"/>
          <w:sz w:val="22"/>
        </w:rPr>
        <w:t>、原地排序算法。</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w:t>
      </w:r>
      <w:r w:rsidRPr="00D516B5">
        <w:rPr>
          <w:rFonts w:ascii="Arial" w:eastAsia="宋体" w:hAnsi="Arial" w:cs="Arial"/>
          <w:color w:val="000000"/>
          <w:kern w:val="0"/>
          <w:sz w:val="22"/>
        </w:rPr>
        <w:t>堆</w:t>
      </w:r>
      <w:r w:rsidRPr="00D516B5">
        <w:rPr>
          <w:rFonts w:ascii="Arial" w:eastAsia="宋体" w:hAnsi="Arial" w:cs="Arial"/>
          <w:color w:val="000000"/>
          <w:kern w:val="0"/>
          <w:sz w:val="22"/>
        </w:rPr>
        <w:t>”</w:t>
      </w:r>
      <w:r w:rsidRPr="00D516B5">
        <w:rPr>
          <w:rFonts w:ascii="Arial" w:eastAsia="宋体" w:hAnsi="Arial" w:cs="Arial"/>
          <w:color w:val="000000"/>
          <w:kern w:val="0"/>
          <w:sz w:val="22"/>
        </w:rPr>
        <w:t>数据结构不只在推排序时有用，还可以构成一个有效的优先队列。</w:t>
      </w:r>
    </w:p>
    <w:p w:rsidR="00D516B5" w:rsidRPr="00D516B5" w:rsidRDefault="00D516B5" w:rsidP="00B556EF">
      <w:pPr>
        <w:widowControl/>
        <w:numPr>
          <w:ilvl w:val="1"/>
          <w:numId w:val="4"/>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堆的定义是这样的：</w:t>
      </w:r>
    </w:p>
    <w:p w:rsidR="00D516B5" w:rsidRPr="00D516B5" w:rsidRDefault="00D516B5" w:rsidP="00B556EF">
      <w:pPr>
        <w:widowControl/>
        <w:numPr>
          <w:ilvl w:val="2"/>
          <w:numId w:val="5"/>
        </w:numPr>
        <w:spacing w:before="100" w:beforeAutospacing="1" w:after="100" w:afterAutospacing="1"/>
        <w:ind w:leftChars="171" w:left="71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一个堆是一颗完全二叉树</w:t>
      </w:r>
    </w:p>
    <w:p w:rsidR="00D516B5" w:rsidRPr="00D516B5" w:rsidRDefault="00D516B5" w:rsidP="00B556EF">
      <w:pPr>
        <w:widowControl/>
        <w:numPr>
          <w:ilvl w:val="2"/>
          <w:numId w:val="5"/>
        </w:numPr>
        <w:spacing w:before="100" w:beforeAutospacing="1" w:after="100" w:afterAutospacing="1"/>
        <w:ind w:leftChars="514" w:left="1439" w:hanging="360"/>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对于大（小）根堆，每个节点的值都比它的子节点要大（小）</w:t>
      </w:r>
    </w:p>
    <w:p w:rsidR="00D516B5" w:rsidRPr="00D516B5" w:rsidRDefault="00D516B5" w:rsidP="00B556EF">
      <w:pPr>
        <w:widowControl/>
        <w:numPr>
          <w:ilvl w:val="1"/>
          <w:numId w:val="5"/>
        </w:numPr>
        <w:tabs>
          <w:tab w:val="clear" w:pos="1440"/>
          <w:tab w:val="num" w:pos="720"/>
        </w:tabs>
        <w:spacing w:before="100" w:beforeAutospacing="1" w:after="100" w:afterAutospacing="1"/>
        <w:ind w:leftChars="171" w:left="719"/>
        <w:jc w:val="left"/>
        <w:textAlignment w:val="baseline"/>
        <w:rPr>
          <w:rFonts w:ascii="Arial" w:eastAsia="宋体" w:hAnsi="Arial" w:cs="Arial"/>
          <w:color w:val="000000"/>
          <w:kern w:val="0"/>
          <w:sz w:val="22"/>
        </w:rPr>
      </w:pPr>
      <w:r w:rsidRPr="00D516B5">
        <w:rPr>
          <w:rFonts w:ascii="Arial" w:eastAsia="宋体" w:hAnsi="Arial" w:cs="Arial"/>
          <w:color w:val="000000"/>
          <w:kern w:val="0"/>
          <w:sz w:val="22"/>
        </w:rPr>
        <w:t>虽然堆排的理论效率好，但是往往一个好的快排的实现要优于堆排，所以堆更常见于作为高效的优先级队列。一个堆可以在</w:t>
      </w:r>
      <w:r w:rsidRPr="00D516B5">
        <w:rPr>
          <w:rFonts w:ascii="Arial" w:eastAsia="宋体" w:hAnsi="Arial" w:cs="Arial"/>
          <w:color w:val="000000"/>
          <w:kern w:val="0"/>
          <w:sz w:val="22"/>
        </w:rPr>
        <w:t>O(lgn)</w:t>
      </w:r>
      <w:r w:rsidRPr="00D516B5">
        <w:rPr>
          <w:rFonts w:ascii="Arial" w:eastAsia="宋体" w:hAnsi="Arial" w:cs="Arial"/>
          <w:color w:val="000000"/>
          <w:kern w:val="0"/>
          <w:sz w:val="22"/>
        </w:rPr>
        <w:t>的时间内，支持大小为</w:t>
      </w:r>
      <w:r w:rsidRPr="00D516B5">
        <w:rPr>
          <w:rFonts w:ascii="Arial" w:eastAsia="宋体" w:hAnsi="Arial" w:cs="Arial"/>
          <w:color w:val="000000"/>
          <w:kern w:val="0"/>
          <w:sz w:val="22"/>
        </w:rPr>
        <w:t>n</w:t>
      </w:r>
      <w:r w:rsidRPr="00D516B5">
        <w:rPr>
          <w:rFonts w:ascii="Arial" w:eastAsia="宋体" w:hAnsi="Arial" w:cs="Arial"/>
          <w:color w:val="000000"/>
          <w:kern w:val="0"/>
          <w:sz w:val="22"/>
        </w:rPr>
        <w:t>的集合上的任意优先队列的操作。</w:t>
      </w:r>
    </w:p>
    <w:p w:rsidR="00D516B5" w:rsidRPr="00D516B5" w:rsidRDefault="00D516B5" w:rsidP="00B556EF">
      <w:pPr>
        <w:widowControl/>
        <w:jc w:val="left"/>
        <w:rPr>
          <w:rFonts w:ascii="Simsun" w:eastAsia="宋体" w:hAnsi="Simsun" w:cs="宋体" w:hint="eastAsia"/>
          <w:color w:val="000000"/>
          <w:kern w:val="0"/>
          <w:sz w:val="27"/>
          <w:szCs w:val="27"/>
        </w:rPr>
      </w:pPr>
      <w:r w:rsidRPr="00D516B5">
        <w:rPr>
          <w:rFonts w:ascii="Simsun" w:eastAsia="宋体" w:hAnsi="Simsun" w:cs="宋体"/>
          <w:color w:val="000000"/>
          <w:kern w:val="0"/>
          <w:sz w:val="27"/>
          <w:szCs w:val="27"/>
        </w:rPr>
        <w:br/>
      </w:r>
      <w:r w:rsidRPr="00D516B5">
        <w:rPr>
          <w:rFonts w:ascii="Simsun" w:eastAsia="宋体" w:hAnsi="Simsun" w:cs="宋体"/>
          <w:color w:val="000000"/>
          <w:kern w:val="0"/>
          <w:sz w:val="27"/>
          <w:szCs w:val="27"/>
        </w:rPr>
        <w:br/>
      </w:r>
      <w:r w:rsidRPr="00D516B5">
        <w:rPr>
          <w:rFonts w:ascii="Arial" w:eastAsia="宋体" w:hAnsi="Arial" w:cs="Arial"/>
          <w:color w:val="000000"/>
          <w:kern w:val="0"/>
          <w:sz w:val="22"/>
        </w:rPr>
        <w:t>该章的代码如下：</w:t>
      </w:r>
    </w:p>
    <w:tbl>
      <w:tblPr>
        <w:tblW w:w="11729" w:type="dxa"/>
        <w:tblCellMar>
          <w:top w:w="15" w:type="dxa"/>
          <w:left w:w="15" w:type="dxa"/>
          <w:bottom w:w="15" w:type="dxa"/>
          <w:right w:w="15" w:type="dxa"/>
        </w:tblCellMar>
        <w:tblLook w:val="04A0"/>
      </w:tblPr>
      <w:tblGrid>
        <w:gridCol w:w="11729"/>
      </w:tblGrid>
      <w:tr w:rsidR="00D516B5" w:rsidRPr="00D516B5" w:rsidTr="00B556EF">
        <w:tc>
          <w:tcPr>
            <w:tcW w:w="11729" w:type="dxa"/>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HeapSort.cpp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 xml:space="preserve">堆排序的学习，使用大头堆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chuanqi.tan@gmail.com</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2011-5-25</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chapter6</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保持堆的性质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将to_make的[0,length)元素视为一棵完全二叉树，以第i个元素为根的子树除了第i个元素之外都满足大堆的性质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调用此方法之后，这棵完全二叉树以第i个元素为根的子树都满足大堆的性质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@to_make</w:t>
            </w:r>
            <w:r>
              <w:rPr>
                <w:rFonts w:ascii="新宋体" w:eastAsia="新宋体" w:hAnsi="Times New Roman" w:cs="Times New Roman"/>
                <w:noProof/>
                <w:color w:val="008000"/>
                <w:kern w:val="0"/>
                <w:sz w:val="18"/>
                <w:szCs w:val="18"/>
              </w:rPr>
              <w:tab/>
              <w:t>保存数据的数组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@length</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标记to_make的[0,length)元素视为一个完全二叉树</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第length个元素之后[length, n)的元素不包括在这棵完全二叉树里</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@i</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需要处理的第i个元素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to_make的前length个元素并不一定是一个堆（因为它不满足大堆的性质），但可以映射为完全二叉树</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size_tleft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size_tright</w:t>
            </w:r>
            <w:r>
              <w:rPr>
                <w:rFonts w:ascii="新宋体" w:eastAsia="新宋体" w:hAnsi="Times New Roman" w:cs="Times New Roman"/>
                <w:noProof/>
                <w:kern w:val="0"/>
                <w:sz w:val="18"/>
                <w:szCs w:val="18"/>
              </w:rPr>
              <w:t xml:space="preserve"> = 2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size_tthe_max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&amp;&amp;</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to_make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length</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the_max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建堆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将to_built数组改建成一个大头堆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//这里只需要从to_built.size() / 2 - 1开始的原因在于：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//对叶子结点来说，它和它的子结点（为空）总是满足堆的定义的，所以只需要处理非叶子结点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2 - 1;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to_built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优先队列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堆的主要应用之一：优先队列</w:t>
            </w: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color w:val="010001"/>
                <w:kern w:val="0"/>
                <w:sz w:val="18"/>
                <w:szCs w:val="18"/>
              </w:rPr>
              <w:t>PriorityQueue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assign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BuildHeap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GetMaxPriority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[0],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erase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max_priority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//优先级不变，直接返回</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&gt;</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//降底优先级</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MakeHeap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//提升优先级</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&gt;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+ 1) / 2)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parent_index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numeric_limits</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priority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 {8,5,78,45,64,987,45,34,23,4,23};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to_init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sizeof</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"原始数组，准备进行堆排序："</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HeapSort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//reverse(result.begin(), result.end());</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"堆排序结束："</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"初始化一个优先队列："</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PriorityQueuequeue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"开始不断的取最高优先级的任务出列："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IsEmpty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GetAndPopMaxPriority</w:t>
            </w:r>
            <w:r>
              <w:rPr>
                <w:rFonts w:ascii="新宋体" w:eastAsia="新宋体" w:hAnsi="Times New Roman" w:cs="Times New Roman"/>
                <w:noProof/>
                <w:kern w:val="0"/>
                <w:sz w:val="18"/>
                <w:szCs w:val="18"/>
              </w:rPr>
              <w:t>() &lt;&lt;</w:t>
            </w:r>
            <w:r>
              <w:rPr>
                <w:rFonts w:ascii="新宋体" w:eastAsia="新宋体" w:hAnsi="Times New Roman" w:cs="Times New Roman"/>
                <w:noProof/>
                <w:color w:val="A31515"/>
                <w:kern w:val="0"/>
                <w:sz w:val="18"/>
                <w:szCs w:val="18"/>
              </w:rPr>
              <w:t>":\t"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"开始添加任务入列："</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size_ti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"更改一个任务的优先级：任务优先级调整为-9并自动调整堆："</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ChangePriority</w:t>
            </w:r>
            <w:r>
              <w:rPr>
                <w:rFonts w:ascii="新宋体" w:eastAsia="新宋体" w:hAnsi="Times New Roman" w:cs="Times New Roman"/>
                <w:noProof/>
                <w:kern w:val="0"/>
                <w:sz w:val="18"/>
                <w:szCs w:val="18"/>
              </w:rPr>
              <w:t>(2, -9);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queue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5D3F76" w:rsidRDefault="00A942A5" w:rsidP="00A3329E">
            <w:pPr>
              <w:widowControl/>
              <w:spacing w:line="0" w:lineRule="atLeast"/>
              <w:jc w:val="left"/>
              <w:rPr>
                <w:rFonts w:ascii="Arial" w:eastAsia="宋体" w:hAnsi="Arial" w:cs="Arial"/>
                <w:color w:val="000000"/>
                <w:kern w:val="0"/>
                <w:sz w:val="22"/>
              </w:rPr>
            </w:pPr>
            <w:r>
              <w:rPr>
                <w:rFonts w:ascii="新宋体" w:eastAsia="新宋体" w:hAnsi="Times New Roman" w:cs="Times New Roman"/>
                <w:noProof/>
                <w:kern w:val="0"/>
                <w:sz w:val="18"/>
                <w:szCs w:val="18"/>
              </w:rPr>
              <w:t>}</w:t>
            </w:r>
            <w:r w:rsidR="00D516B5" w:rsidRPr="00D516B5">
              <w:rPr>
                <w:rFonts w:ascii="宋体" w:eastAsia="宋体" w:hAnsi="宋体" w:cs="宋体"/>
                <w:kern w:val="0"/>
                <w:sz w:val="24"/>
                <w:szCs w:val="24"/>
              </w:rPr>
              <w:br/>
            </w:r>
          </w:p>
          <w:p w:rsidR="005D3F76" w:rsidRDefault="005D3F76" w:rsidP="00A3329E">
            <w:pPr>
              <w:widowControl/>
              <w:spacing w:line="0" w:lineRule="atLeast"/>
              <w:jc w:val="left"/>
              <w:rPr>
                <w:rFonts w:ascii="Arial" w:eastAsia="宋体" w:hAnsi="Arial" w:cs="Arial"/>
                <w:color w:val="000000"/>
                <w:kern w:val="0"/>
                <w:sz w:val="22"/>
              </w:rPr>
            </w:pPr>
            <w:r>
              <w:rPr>
                <w:rFonts w:ascii="Arial" w:eastAsia="宋体" w:hAnsi="Arial" w:cs="Arial" w:hint="eastAsia"/>
                <w:color w:val="000000"/>
                <w:kern w:val="0"/>
                <w:sz w:val="22"/>
              </w:rPr>
              <w:t>Output:</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64  45  45  23  8  5  34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45  45  34  23  8  5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8  23  23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8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开始添加任务入列：</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8  4  5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23  8  5  4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23  23  5  4  8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34  23  23  4  8  5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45  23  34  4  8  5  23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45  45  34  23  8  5  23  4</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64  45  34  45  8  5  23  4  23</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78  64  34  45  45  5  23  4  23  8</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987  78  34  45  64  5  23  4  23  8  45</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更改一个任务的优先级：任务2优先级调整为-9并自动调整堆：</w:t>
            </w:r>
          </w:p>
          <w:p w:rsidR="00A3329E" w:rsidRPr="00A3329E"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kern w:val="0"/>
                <w:sz w:val="24"/>
                <w:szCs w:val="24"/>
              </w:rPr>
              <w:t>987  78  23  45  64  5  -9  4  23  8  45</w:t>
            </w:r>
          </w:p>
          <w:p w:rsidR="00A3329E" w:rsidRPr="00D516B5" w:rsidRDefault="00A3329E" w:rsidP="00A3329E">
            <w:pPr>
              <w:widowControl/>
              <w:spacing w:line="0" w:lineRule="atLeast"/>
              <w:jc w:val="left"/>
              <w:rPr>
                <w:rFonts w:ascii="宋体" w:eastAsia="宋体" w:hAnsi="宋体" w:cs="宋体"/>
                <w:kern w:val="0"/>
                <w:sz w:val="24"/>
                <w:szCs w:val="24"/>
              </w:rPr>
            </w:pPr>
            <w:r w:rsidRPr="00A3329E">
              <w:rPr>
                <w:rFonts w:ascii="宋体" w:eastAsia="宋体" w:hAnsi="宋体" w:cs="宋体" w:hint="eastAsia"/>
                <w:kern w:val="0"/>
                <w:sz w:val="24"/>
                <w:szCs w:val="24"/>
              </w:rPr>
              <w:t>请按任意键继续. . .</w:t>
            </w:r>
          </w:p>
        </w:tc>
      </w:tr>
    </w:tbl>
    <w:p w:rsidR="00CD0FF3" w:rsidRDefault="00CD0FF3" w:rsidP="00E55D05">
      <w:pPr>
        <w:pStyle w:val="3"/>
      </w:pPr>
    </w:p>
    <w:p w:rsidR="00B95857" w:rsidRDefault="00E55D05" w:rsidP="00E55D05">
      <w:pPr>
        <w:pStyle w:val="3"/>
      </w:pPr>
      <w:r>
        <w:rPr>
          <w:rFonts w:hint="eastAsia"/>
        </w:rPr>
        <w:t>第7章：快速排序</w:t>
      </w:r>
    </w:p>
    <w:p w:rsidR="00E55D05" w:rsidRDefault="009B7E0A" w:rsidP="009B7E0A">
      <w:pPr>
        <w:pStyle w:val="a3"/>
        <w:numPr>
          <w:ilvl w:val="0"/>
          <w:numId w:val="8"/>
        </w:numPr>
        <w:ind w:firstLineChars="0"/>
        <w:rPr>
          <w:kern w:val="0"/>
        </w:rPr>
      </w:pPr>
      <w:r>
        <w:rPr>
          <w:rFonts w:hint="eastAsia"/>
          <w:kern w:val="0"/>
        </w:rPr>
        <w:t>快速排序的最坏运行时间为</w:t>
      </w:r>
      <w:r>
        <w:rPr>
          <w:rFonts w:hint="eastAsia"/>
          <w:kern w:val="0"/>
        </w:rPr>
        <w:t>O(n</w:t>
      </w:r>
      <w:r w:rsidRPr="009B7E0A">
        <w:rPr>
          <w:rFonts w:hint="eastAsia"/>
          <w:kern w:val="0"/>
          <w:vertAlign w:val="superscript"/>
        </w:rPr>
        <w:t>2</w:t>
      </w:r>
      <w:r>
        <w:rPr>
          <w:rFonts w:hint="eastAsia"/>
          <w:kern w:val="0"/>
        </w:rPr>
        <w:t>)</w:t>
      </w:r>
      <w:r>
        <w:rPr>
          <w:rFonts w:hint="eastAsia"/>
          <w:kern w:val="0"/>
        </w:rPr>
        <w:t>，期望运行时间为</w:t>
      </w:r>
      <w:r>
        <w:rPr>
          <w:rFonts w:hint="eastAsia"/>
          <w:kern w:val="0"/>
        </w:rPr>
        <w:t>O(nlgn)</w:t>
      </w:r>
      <w:r>
        <w:rPr>
          <w:rFonts w:hint="eastAsia"/>
          <w:kern w:val="0"/>
        </w:rPr>
        <w:t>，且由于</w:t>
      </w:r>
      <w:r>
        <w:rPr>
          <w:rFonts w:hint="eastAsia"/>
          <w:kern w:val="0"/>
        </w:rPr>
        <w:t>O(nlgn)</w:t>
      </w:r>
      <w:r>
        <w:rPr>
          <w:rFonts w:hint="eastAsia"/>
          <w:kern w:val="0"/>
        </w:rPr>
        <w:t>中隐含的常数因子很小，所以快排通常是用于排序的最佳的实用选择（因为其平均性能非常好）。</w:t>
      </w:r>
    </w:p>
    <w:p w:rsidR="00D31A77" w:rsidRDefault="00801883" w:rsidP="009B7E0A">
      <w:pPr>
        <w:pStyle w:val="a3"/>
        <w:numPr>
          <w:ilvl w:val="0"/>
          <w:numId w:val="8"/>
        </w:numPr>
        <w:ind w:firstLineChars="0"/>
        <w:rPr>
          <w:kern w:val="0"/>
        </w:rPr>
      </w:pPr>
      <w:r>
        <w:rPr>
          <w:rFonts w:hint="eastAsia"/>
          <w:kern w:val="0"/>
        </w:rPr>
        <w:t>快排真的太棒了：平均性能非常好、原地排序不需要额外的空间、</w:t>
      </w:r>
      <w:r w:rsidR="004B5B8C">
        <w:rPr>
          <w:rFonts w:hint="eastAsia"/>
          <w:kern w:val="0"/>
        </w:rPr>
        <w:t>算法简单只需要寥寥几行就搞定</w:t>
      </w:r>
      <w:r w:rsidR="000C7B1F">
        <w:rPr>
          <w:rFonts w:hint="eastAsia"/>
          <w:kern w:val="0"/>
        </w:rPr>
        <w:t>（比冒泡还少）</w:t>
      </w:r>
      <w:r w:rsidR="004B5B8C">
        <w:rPr>
          <w:rFonts w:hint="eastAsia"/>
          <w:kern w:val="0"/>
        </w:rPr>
        <w:t>。</w:t>
      </w:r>
    </w:p>
    <w:p w:rsidR="00256ECE" w:rsidRDefault="00256ECE" w:rsidP="009B7E0A">
      <w:pPr>
        <w:pStyle w:val="a3"/>
        <w:numPr>
          <w:ilvl w:val="0"/>
          <w:numId w:val="8"/>
        </w:numPr>
        <w:ind w:firstLineChars="0"/>
        <w:rPr>
          <w:kern w:val="0"/>
        </w:rPr>
      </w:pPr>
      <w:r>
        <w:rPr>
          <w:rFonts w:hint="eastAsia"/>
          <w:kern w:val="0"/>
        </w:rPr>
        <w:t>对</w:t>
      </w:r>
      <w:r>
        <w:rPr>
          <w:rFonts w:hint="eastAsia"/>
          <w:kern w:val="0"/>
        </w:rPr>
        <w:t>10W</w:t>
      </w:r>
      <w:r>
        <w:rPr>
          <w:rFonts w:hint="eastAsia"/>
          <w:kern w:val="0"/>
        </w:rPr>
        <w:t>个随机数进行排序比较，快排平均在</w:t>
      </w:r>
      <w:r>
        <w:rPr>
          <w:rFonts w:hint="eastAsia"/>
          <w:kern w:val="0"/>
        </w:rPr>
        <w:t>600MS</w:t>
      </w:r>
      <w:r>
        <w:rPr>
          <w:rFonts w:hint="eastAsia"/>
          <w:kern w:val="0"/>
        </w:rPr>
        <w:t>，而堆排平均在</w:t>
      </w:r>
      <w:r>
        <w:rPr>
          <w:rFonts w:hint="eastAsia"/>
          <w:kern w:val="0"/>
        </w:rPr>
        <w:t>900MS</w:t>
      </w:r>
      <w:r>
        <w:rPr>
          <w:rFonts w:hint="eastAsia"/>
          <w:kern w:val="0"/>
        </w:rPr>
        <w:t>，性能差距可见一斑啊。</w:t>
      </w:r>
    </w:p>
    <w:p w:rsidR="00347DE9" w:rsidRDefault="00347DE9" w:rsidP="009B7E0A">
      <w:pPr>
        <w:pStyle w:val="a3"/>
        <w:numPr>
          <w:ilvl w:val="0"/>
          <w:numId w:val="8"/>
        </w:numPr>
        <w:ind w:firstLineChars="0"/>
        <w:rPr>
          <w:kern w:val="0"/>
        </w:rPr>
      </w:pPr>
      <w:r>
        <w:rPr>
          <w:rFonts w:hint="eastAsia"/>
          <w:kern w:val="0"/>
        </w:rPr>
        <w:t>快排的平均情况运行时间与其最佳情况运行时间很接近，而不是非常接近于其最坏情况运行时间</w:t>
      </w:r>
      <w:r w:rsidR="007D04E8">
        <w:rPr>
          <w:rFonts w:hint="eastAsia"/>
          <w:kern w:val="0"/>
        </w:rPr>
        <w:t>，所以一般来说</w:t>
      </w:r>
      <w:r w:rsidR="00953983">
        <w:rPr>
          <w:rFonts w:hint="eastAsia"/>
          <w:kern w:val="0"/>
        </w:rPr>
        <w:t>快排</w:t>
      </w:r>
      <w:r w:rsidR="007D04E8">
        <w:rPr>
          <w:rFonts w:hint="eastAsia"/>
          <w:kern w:val="0"/>
        </w:rPr>
        <w:t>效率是最高的，</w:t>
      </w:r>
      <w:r>
        <w:rPr>
          <w:rFonts w:hint="eastAsia"/>
          <w:kern w:val="0"/>
        </w:rPr>
        <w:t>这是快排在现代得以大规模的使用的根本原因。</w:t>
      </w:r>
    </w:p>
    <w:p w:rsidR="00936B17" w:rsidRDefault="00936B17" w:rsidP="009B7E0A">
      <w:pPr>
        <w:pStyle w:val="a3"/>
        <w:numPr>
          <w:ilvl w:val="0"/>
          <w:numId w:val="8"/>
        </w:numPr>
        <w:ind w:firstLineChars="0"/>
        <w:rPr>
          <w:kern w:val="0"/>
        </w:rPr>
      </w:pPr>
      <w:r w:rsidRPr="00E7351B">
        <w:rPr>
          <w:rFonts w:hint="eastAsia"/>
          <w:kern w:val="0"/>
          <w:highlight w:val="yellow"/>
        </w:rPr>
        <w:t>快速排序的随机化版本</w:t>
      </w:r>
      <w:r>
        <w:rPr>
          <w:rFonts w:hint="eastAsia"/>
          <w:kern w:val="0"/>
        </w:rPr>
        <w:t>：</w:t>
      </w:r>
      <w:r w:rsidR="00613461">
        <w:rPr>
          <w:rFonts w:hint="eastAsia"/>
          <w:kern w:val="0"/>
        </w:rPr>
        <w:t>正如第</w:t>
      </w:r>
      <w:r w:rsidR="00613461">
        <w:rPr>
          <w:rFonts w:hint="eastAsia"/>
          <w:kern w:val="0"/>
        </w:rPr>
        <w:t>5</w:t>
      </w:r>
      <w:r w:rsidR="00613461">
        <w:rPr>
          <w:rFonts w:hint="eastAsia"/>
          <w:kern w:val="0"/>
        </w:rPr>
        <w:t>章</w:t>
      </w:r>
      <w:r w:rsidR="00613461" w:rsidRPr="00E7351B">
        <w:rPr>
          <w:rFonts w:hint="eastAsia"/>
          <w:kern w:val="0"/>
        </w:rPr>
        <w:t>所说的，由于工程中的输入可能不随机的，所以我们要将其随机化。有两种可选方案（</w:t>
      </w:r>
      <w:r w:rsidR="00613461" w:rsidRPr="00E7351B">
        <w:rPr>
          <w:rFonts w:hint="eastAsia"/>
          <w:kern w:val="0"/>
        </w:rPr>
        <w:t>1</w:t>
      </w:r>
      <w:r w:rsidR="00613461" w:rsidRPr="00E7351B">
        <w:rPr>
          <w:rFonts w:hint="eastAsia"/>
          <w:kern w:val="0"/>
        </w:rPr>
        <w:t>）直接对输入数据进行随机化排列（</w:t>
      </w:r>
      <w:r w:rsidR="00613461" w:rsidRPr="00E7351B">
        <w:rPr>
          <w:rFonts w:hint="eastAsia"/>
          <w:kern w:val="0"/>
        </w:rPr>
        <w:t>2</w:t>
      </w:r>
      <w:r w:rsidR="00613461" w:rsidRPr="00E7351B">
        <w:rPr>
          <w:rFonts w:hint="eastAsia"/>
          <w:kern w:val="0"/>
        </w:rPr>
        <w:t>）采用随机取样的随机化技术。随机取样的效率更高一些，所以在快速排序的随机化版本中采用随机取样的技术。</w:t>
      </w:r>
      <w:r w:rsidR="00577D96" w:rsidRPr="00E7351B">
        <w:rPr>
          <w:kern w:val="0"/>
        </w:rPr>
        <w:br/>
      </w:r>
      <w:r w:rsidR="00E7351B">
        <w:rPr>
          <w:rFonts w:hint="eastAsia"/>
          <w:kern w:val="0"/>
        </w:rPr>
        <w:t>方法</w:t>
      </w:r>
      <w:r w:rsidR="00577D96">
        <w:rPr>
          <w:rFonts w:hint="eastAsia"/>
          <w:kern w:val="0"/>
        </w:rPr>
        <w:t>很简单，就是在每趟</w:t>
      </w:r>
      <w:r w:rsidR="00577D96">
        <w:rPr>
          <w:rFonts w:hint="eastAsia"/>
          <w:kern w:val="0"/>
        </w:rPr>
        <w:t>sort</w:t>
      </w:r>
      <w:r w:rsidR="00577D96">
        <w:rPr>
          <w:rFonts w:hint="eastAsia"/>
          <w:kern w:val="0"/>
        </w:rPr>
        <w:t>之前随机选取一个数与最未尾的元素进行交换操作，这样简单高效的实现了随机化。</w:t>
      </w:r>
      <w:r w:rsidR="00CD0FF3">
        <w:rPr>
          <w:kern w:val="0"/>
        </w:rPr>
        <w:br/>
      </w:r>
      <w:r w:rsidR="00B75FB9" w:rsidRPr="00B75FB9">
        <w:rPr>
          <w:rFonts w:hint="eastAsia"/>
          <w:kern w:val="0"/>
          <w:highlight w:val="magenta"/>
        </w:rPr>
        <w:t>//</w:t>
      </w:r>
      <w:r w:rsidR="00B75FB9" w:rsidRPr="00B75FB9">
        <w:rPr>
          <w:rFonts w:hint="eastAsia"/>
          <w:kern w:val="0"/>
          <w:highlight w:val="magenta"/>
        </w:rPr>
        <w:t>加入随机取样的随机化技术</w:t>
      </w:r>
      <w:r w:rsidR="00B75FB9" w:rsidRPr="00B75FB9">
        <w:rPr>
          <w:kern w:val="0"/>
          <w:highlight w:val="magenta"/>
        </w:rPr>
        <w:br/>
        <w:t>intrandom_swap = (rand() % (EndIndex - BeginIndex + 1)) + BeginIndex;</w:t>
      </w:r>
      <w:r w:rsidR="00B75FB9" w:rsidRPr="00B75FB9">
        <w:rPr>
          <w:rFonts w:hint="eastAsia"/>
          <w:kern w:val="0"/>
          <w:highlight w:val="magenta"/>
        </w:rPr>
        <w:br/>
      </w:r>
      <w:r w:rsidR="00B75FB9" w:rsidRPr="00B75FB9">
        <w:rPr>
          <w:kern w:val="0"/>
          <w:highlight w:val="magenta"/>
        </w:rPr>
        <w:t>std::swap(ToSort[random_swap], ToSort[EndIndex]);</w:t>
      </w:r>
      <w:r w:rsidR="00E7351B" w:rsidRPr="00B75FB9">
        <w:rPr>
          <w:kern w:val="0"/>
        </w:rPr>
        <w:br/>
      </w:r>
      <w:r w:rsidR="00E7351B">
        <w:rPr>
          <w:rFonts w:hint="eastAsia"/>
          <w:kern w:val="0"/>
        </w:rPr>
        <w:t>这个技术太有用啊，因为快速排序在输入数据已经有序时的性能是最差的，但是输入数据已经有序的情况又会经常发生，所以这个随机取样就显得异常的重要。如果没有这个随机取样，快排绝得不到这样的应用。</w:t>
      </w:r>
      <w:r w:rsidR="00CD0FF3">
        <w:rPr>
          <w:kern w:val="0"/>
        </w:rPr>
        <w:br/>
      </w:r>
      <w:r w:rsidR="00CD0FF3">
        <w:rPr>
          <w:rFonts w:hint="eastAsia"/>
          <w:kern w:val="0"/>
        </w:rPr>
        <w:t>在我做的实验中，对</w:t>
      </w:r>
      <w:r w:rsidR="00CD0FF3">
        <w:rPr>
          <w:rFonts w:hint="eastAsia"/>
          <w:kern w:val="0"/>
        </w:rPr>
        <w:t>2000</w:t>
      </w:r>
      <w:r w:rsidR="0093213C">
        <w:rPr>
          <w:rFonts w:hint="eastAsia"/>
          <w:kern w:val="0"/>
        </w:rPr>
        <w:t>个</w:t>
      </w:r>
      <w:r w:rsidR="00CD0FF3">
        <w:rPr>
          <w:rFonts w:hint="eastAsia"/>
          <w:kern w:val="0"/>
        </w:rPr>
        <w:t>有序的数据进行</w:t>
      </w:r>
      <w:r w:rsidR="0093213C">
        <w:rPr>
          <w:rFonts w:hint="eastAsia"/>
          <w:kern w:val="0"/>
        </w:rPr>
        <w:t>排序，在未没采用随机化的情况下，平均耗时</w:t>
      </w:r>
      <w:r w:rsidR="0093213C">
        <w:rPr>
          <w:rFonts w:hint="eastAsia"/>
          <w:kern w:val="0"/>
        </w:rPr>
        <w:t>860MS</w:t>
      </w:r>
      <w:r w:rsidR="0093213C">
        <w:rPr>
          <w:rFonts w:hint="eastAsia"/>
          <w:kern w:val="0"/>
        </w:rPr>
        <w:t>，而使用了随机取样之后平均耗时</w:t>
      </w:r>
      <w:r w:rsidR="0093213C">
        <w:rPr>
          <w:rFonts w:hint="eastAsia"/>
          <w:kern w:val="0"/>
        </w:rPr>
        <w:t>8MS</w:t>
      </w:r>
      <w:r w:rsidR="0093213C">
        <w:rPr>
          <w:rFonts w:hint="eastAsia"/>
          <w:kern w:val="0"/>
        </w:rPr>
        <w:t>，效率提高了</w:t>
      </w:r>
      <w:r w:rsidR="0093213C">
        <w:rPr>
          <w:rFonts w:hint="eastAsia"/>
          <w:kern w:val="0"/>
        </w:rPr>
        <w:t>100</w:t>
      </w:r>
      <w:r w:rsidR="0093213C">
        <w:rPr>
          <w:rFonts w:hint="eastAsia"/>
          <w:kern w:val="0"/>
        </w:rPr>
        <w:t>倍。由于输入有序的情况是非常常见的，所以这个随机化才更显示重要了！</w:t>
      </w:r>
    </w:p>
    <w:tbl>
      <w:tblPr>
        <w:tblStyle w:val="aa"/>
        <w:tblW w:w="0" w:type="auto"/>
        <w:tblLook w:val="04A0"/>
      </w:tblPr>
      <w:tblGrid>
        <w:gridCol w:w="11840"/>
      </w:tblGrid>
      <w:tr w:rsidR="00D41304" w:rsidTr="00D41304">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quick_sort.cpp的详细描述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&lt;ctime&gt;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chapter7</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采用了随机取样技术的快速排序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快速排序的平均效率为O(nlgn)，最坏情况为O(n^2)</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//加入随机取样的随机化技术</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//一定要使用，对平均性能的提升作用太大了</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random_swap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//i代表的是比ToSort[EndIndex]小的元素的上界，即ToSort[0...i)的元素值都比ToSort[EndIndex]要小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//也意味着下一个比ToSort[EndIndex]小的元素要放置的位置；但是在当前ToSort[i] &gt;= ToSort[EndIndex]</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//j代表已经检查过的元素的上界</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//找到满足比ToSort[EndIndex]小的元素</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//将这个比ToSort[EndIndex]小的元素移到第i个去,满足了i代表的意义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//由于新找到了一个比ToSort[EndIndex]小的元素,所以上界应该+1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对模糊区间的快速排序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问题描述：（算法导论-6题）\n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考虑这样的一种排序问题，即无法准确地知道待排序的各个数字到底是多少。对于其中的每个数字，</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我们只知道它落在实轴上的某个区间内。亦即，给定的是n个形如[a(i), b(i)]的闭区间（这里小括</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后起下标的作用，后同），其中a(i) &lt;= b(i)。算法的目标是对这些区间进行模糊排序</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（fuzzy-sort），亦即，产生各区间的一个排列</w:t>
            </w:r>
            <w:r>
              <w:rPr>
                <w:rFonts w:ascii="新宋体" w:eastAsia="新宋体" w:hAnsi="Times New Roman" w:cs="Times New Roman"/>
                <w:noProof/>
                <w:color w:val="808080"/>
                <w:kern w:val="0"/>
                <w:sz w:val="18"/>
                <w:szCs w:val="18"/>
              </w:rPr>
              <w:t>&lt;i(1), i(2), ..., i(n)&gt;</w:t>
            </w:r>
            <w:r>
              <w:rPr>
                <w:rFonts w:ascii="新宋体" w:eastAsia="新宋体" w:hAnsi="Times New Roman" w:cs="Times New Roman"/>
                <w:noProof/>
                <w:color w:val="008000"/>
                <w:kern w:val="0"/>
                <w:sz w:val="18"/>
                <w:szCs w:val="18"/>
              </w:rPr>
              <w:t>，使得存在一个c(j)属于</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区间[a(i(j)), b(i(j))]，满足c(1) &lt;= c(2) &lt;= c(3) &lt;= ... &lt;= c(n)。\n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a)  为n个区间的模糊排序设计一个算法。你的算法应该具有算法的一般结构，它可以快速排序左部</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端点（即各a(i)），也要能充分利用重叠区间来改善运行时间。（随着各区间重叠得越来越多，</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对各区间进行模糊排序的问题会变得越来越容易。你的算法应能充分利用这种重叠。）\n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b)  证明：在一般情况下，你的算法的期望运行时间为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(nlgn)，但当所有的区间都重叠时，期望的</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运行时间为</w:t>
            </w:r>
            <w:r>
              <w:rPr>
                <w:rFonts w:ascii="新宋体" w:eastAsia="新宋体" w:hAnsi="Times New Roman" w:cs="Times New Roman"/>
                <w:noProof/>
                <w:color w:val="008000"/>
                <w:kern w:val="0"/>
                <w:sz w:val="18"/>
                <w:szCs w:val="18"/>
              </w:rPr>
              <w:t>Θ</w:t>
            </w:r>
            <w:r>
              <w:rPr>
                <w:rFonts w:ascii="新宋体" w:eastAsia="新宋体" w:hAnsi="Times New Roman" w:cs="Times New Roman"/>
                <w:noProof/>
                <w:color w:val="008000"/>
                <w:kern w:val="0"/>
                <w:sz w:val="18"/>
                <w:szCs w:val="18"/>
              </w:rPr>
              <w:t>(n)（亦即，当存在一个值x，使得对所有的i，都有x</w:t>
            </w:r>
            <w:r>
              <w:rPr>
                <w:rFonts w:ascii="宋体" w:eastAsia="宋体" w:hAnsi="宋体" w:cs="宋体" w:hint="eastAsia"/>
                <w:noProof/>
                <w:color w:val="008000"/>
                <w:kern w:val="0"/>
                <w:sz w:val="18"/>
                <w:szCs w:val="18"/>
              </w:rPr>
              <w:t>∈</w:t>
            </w:r>
            <w:r>
              <w:rPr>
                <w:rFonts w:ascii="新宋体" w:eastAsia="新宋体" w:hAnsi="Times New Roman" w:cs="Times New Roman"/>
                <w:noProof/>
                <w:color w:val="008000"/>
                <w:kern w:val="0"/>
                <w:sz w:val="18"/>
                <w:szCs w:val="18"/>
              </w:rPr>
              <w:t>[a(i), b(i)]）。你的算法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不应显式地检查这种情况，而是应随着重叠量的增加，性能自然地有所改善。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&gt;&gt;&amp;</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//取最后一个区间为主元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//获取要比较的区间（除去主元）为[begin_index, end_index) =&gt; [i,j]</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//区间[i,j]意思是：其中所有的元素要不还未处理，要不相互重叠有至少一个重叠值，并且该值还与to_sort[end_index]重叠</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//即在题目中规定的语义下与to_sort[end_index]绝对相等</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//严格小于主元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//严格大于主元</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与主元区间有重叠，则更新主元为重叠区间（交集）</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此方法参考了http://blogold.chinaunix.net/u/18517/showart_487873.html</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这种想法真的好，因为缩小了主元的区间（交集），所以就可以认为以后任何与缩小之后主元有重叠的区间都一定与当前区间to_sort[k]重叠（因为它完全包括缩小后的主元）\n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因此这样就可以确定最后在[i,j]中的所有元素在本题的约定下与主元绝对相等（即所有的元素相互重叠），所以不需要再处理。这就符合了题目中的</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充分利用重叠区间来改善运行时间</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\n</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如果没有这步缩小区间，就只能认为[i,j]中的元素各自与主元有重叠而无法判断为绝对相等。</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@note</w:t>
            </w:r>
            <w:r>
              <w:rPr>
                <w:rFonts w:ascii="新宋体" w:eastAsia="新宋体" w:hAnsi="Times New Roman" w:cs="Times New Roman"/>
                <w:noProof/>
                <w:color w:val="008000"/>
                <w:kern w:val="0"/>
                <w:sz w:val="18"/>
                <w:szCs w:val="18"/>
              </w:rPr>
              <w:tab/>
              <w:t>这里很容易弄错的一点是：区间重叠并没有传递性，重叠区间的元素并不能认为是已序的</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max</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min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last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+ 2,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"随机填充个数："</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"快速排序的结果如下："</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"======================模糊区间的快速排序========================="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make_pair</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SmoothQuickSort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to_sort_smooth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pair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first</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 --&gt; \t"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second</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577D96">
            <w:pPr>
              <w:rPr>
                <w:rFonts w:ascii="新宋体" w:hAnsi="新宋体" w:cs="新宋体"/>
                <w:color w:val="008000"/>
                <w:kern w:val="0"/>
                <w:sz w:val="19"/>
                <w:szCs w:val="19"/>
              </w:rPr>
            </w:pPr>
            <w:r>
              <w:rPr>
                <w:rFonts w:ascii="新宋体" w:eastAsia="新宋体" w:hAnsi="Times New Roman" w:cs="Times New Roman"/>
                <w:noProof/>
                <w:kern w:val="0"/>
                <w:sz w:val="18"/>
                <w:szCs w:val="18"/>
              </w:rPr>
              <w:t>}</w:t>
            </w:r>
          </w:p>
          <w:p w:rsidR="00D41304" w:rsidRDefault="00D41304" w:rsidP="00577D96">
            <w:pPr>
              <w:rPr>
                <w:kern w:val="0"/>
              </w:rPr>
            </w:pPr>
          </w:p>
          <w:p w:rsidR="00D41304" w:rsidRDefault="00D41304" w:rsidP="00577D96">
            <w:pPr>
              <w:rPr>
                <w:kern w:val="0"/>
              </w:rPr>
            </w:pPr>
            <w:r>
              <w:rPr>
                <w:rFonts w:hint="eastAsia"/>
                <w:kern w:val="0"/>
              </w:rPr>
              <w:t>Output:</w:t>
            </w:r>
          </w:p>
          <w:p w:rsidR="00D41304" w:rsidRPr="00D41304" w:rsidRDefault="00D41304" w:rsidP="00D41304">
            <w:pPr>
              <w:rPr>
                <w:kern w:val="0"/>
              </w:rPr>
            </w:pPr>
            <w:r w:rsidRPr="00D41304">
              <w:rPr>
                <w:rFonts w:hint="eastAsia"/>
                <w:kern w:val="0"/>
              </w:rPr>
              <w:t>==========================</w:t>
            </w:r>
            <w:r w:rsidRPr="00D41304">
              <w:rPr>
                <w:rFonts w:hint="eastAsia"/>
                <w:kern w:val="0"/>
              </w:rPr>
              <w:t>快速排序</w:t>
            </w:r>
            <w:r w:rsidRPr="00D41304">
              <w:rPr>
                <w:rFonts w:hint="eastAsia"/>
                <w:kern w:val="0"/>
              </w:rPr>
              <w:t>=============================</w:t>
            </w:r>
          </w:p>
          <w:p w:rsidR="00D41304" w:rsidRPr="00D41304" w:rsidRDefault="00D41304" w:rsidP="00D41304">
            <w:pPr>
              <w:rPr>
                <w:kern w:val="0"/>
              </w:rPr>
            </w:pPr>
            <w:r w:rsidRPr="00D41304">
              <w:rPr>
                <w:rFonts w:hint="eastAsia"/>
                <w:kern w:val="0"/>
              </w:rPr>
              <w:t>随机填充</w:t>
            </w:r>
            <w:r w:rsidRPr="00D41304">
              <w:rPr>
                <w:rFonts w:hint="eastAsia"/>
                <w:kern w:val="0"/>
              </w:rPr>
              <w:t>100</w:t>
            </w:r>
            <w:r w:rsidRPr="00D41304">
              <w:rPr>
                <w:rFonts w:hint="eastAsia"/>
                <w:kern w:val="0"/>
              </w:rPr>
              <w:t>个数：</w:t>
            </w:r>
          </w:p>
          <w:p w:rsidR="00D41304" w:rsidRPr="00D41304" w:rsidRDefault="00D41304" w:rsidP="00D41304">
            <w:pPr>
              <w:rPr>
                <w:kern w:val="0"/>
              </w:rPr>
            </w:pPr>
            <w:r w:rsidRPr="00D41304">
              <w:rPr>
                <w:kern w:val="0"/>
              </w:rPr>
              <w:t>41  18467  6334  26500  19169  15724  11478  29358  26962  24464  5705  28145  2</w:t>
            </w:r>
          </w:p>
          <w:p w:rsidR="00D41304" w:rsidRPr="00D41304" w:rsidRDefault="00D41304" w:rsidP="00D41304">
            <w:pPr>
              <w:rPr>
                <w:kern w:val="0"/>
              </w:rPr>
            </w:pPr>
            <w:r w:rsidRPr="00D41304">
              <w:rPr>
                <w:kern w:val="0"/>
              </w:rPr>
              <w:t>3281  16827  9961  491  2995  11942  4827  5436  32391  14604  3902  153  292  1</w:t>
            </w:r>
          </w:p>
          <w:p w:rsidR="00D41304" w:rsidRPr="00D41304" w:rsidRDefault="00D41304" w:rsidP="00D41304">
            <w:pPr>
              <w:rPr>
                <w:kern w:val="0"/>
              </w:rPr>
            </w:pPr>
            <w:r w:rsidRPr="00D41304">
              <w:rPr>
                <w:kern w:val="0"/>
              </w:rPr>
              <w:t>2382  17421  18716  19718  19895  5447  21726  14771  11538  1869  19912  25667</w:t>
            </w:r>
          </w:p>
          <w:p w:rsidR="00D41304" w:rsidRPr="00D41304" w:rsidRDefault="00D41304" w:rsidP="00D41304">
            <w:pPr>
              <w:rPr>
                <w:kern w:val="0"/>
              </w:rPr>
            </w:pPr>
            <w:r w:rsidRPr="00D41304">
              <w:rPr>
                <w:kern w:val="0"/>
              </w:rPr>
              <w:t xml:space="preserve"> 26299  17035  9894  28703  23811  31322  30333  17673  4664  15141  7711  28253</w:t>
            </w:r>
          </w:p>
          <w:p w:rsidR="00D41304" w:rsidRPr="00D41304" w:rsidRDefault="00D41304" w:rsidP="00D41304">
            <w:pPr>
              <w:rPr>
                <w:kern w:val="0"/>
              </w:rPr>
            </w:pPr>
            <w:r w:rsidRPr="00D41304">
              <w:rPr>
                <w:kern w:val="0"/>
              </w:rPr>
              <w:t xml:space="preserve">  6868  25547  27644  32662  32757  20037  12859  8723  9741  27529  778  12316</w:t>
            </w:r>
          </w:p>
          <w:p w:rsidR="00D41304" w:rsidRPr="00D41304" w:rsidRDefault="00D41304" w:rsidP="00D41304">
            <w:pPr>
              <w:rPr>
                <w:kern w:val="0"/>
              </w:rPr>
            </w:pPr>
            <w:r w:rsidRPr="00D41304">
              <w:rPr>
                <w:kern w:val="0"/>
              </w:rPr>
              <w:t xml:space="preserve"> 3035  22190  1842  288  30106  9040  8942  19264  22648  27446  23805  15890  6</w:t>
            </w:r>
          </w:p>
          <w:p w:rsidR="00D41304" w:rsidRPr="00D41304" w:rsidRDefault="00D41304" w:rsidP="00D41304">
            <w:pPr>
              <w:rPr>
                <w:kern w:val="0"/>
              </w:rPr>
            </w:pPr>
            <w:r w:rsidRPr="00D41304">
              <w:rPr>
                <w:kern w:val="0"/>
              </w:rPr>
              <w:t>729  24370  15350  15006  31101  24393  3548  19629  12623  24084  19954  18756</w:t>
            </w:r>
          </w:p>
          <w:p w:rsidR="00D41304" w:rsidRPr="00D41304" w:rsidRDefault="00D41304" w:rsidP="00D41304">
            <w:pPr>
              <w:rPr>
                <w:kern w:val="0"/>
              </w:rPr>
            </w:pPr>
            <w:r w:rsidRPr="00D41304">
              <w:rPr>
                <w:kern w:val="0"/>
              </w:rPr>
              <w:t xml:space="preserve"> 11840  4966  7376  13931  26308  16944  32439  24626  11323  5537  21538  16118</w:t>
            </w:r>
          </w:p>
          <w:p w:rsidR="00D41304" w:rsidRPr="00D41304" w:rsidRDefault="00D41304" w:rsidP="00D41304">
            <w:pPr>
              <w:rPr>
                <w:kern w:val="0"/>
              </w:rPr>
            </w:pPr>
            <w:r w:rsidRPr="00D41304">
              <w:rPr>
                <w:kern w:val="0"/>
              </w:rPr>
              <w:t xml:space="preserve">  2082  22929  16541</w:t>
            </w:r>
          </w:p>
          <w:p w:rsidR="00D41304" w:rsidRPr="00D41304" w:rsidRDefault="00D41304" w:rsidP="00D41304">
            <w:pPr>
              <w:rPr>
                <w:kern w:val="0"/>
              </w:rPr>
            </w:pPr>
            <w:r w:rsidRPr="00D41304">
              <w:rPr>
                <w:rFonts w:hint="eastAsia"/>
                <w:kern w:val="0"/>
              </w:rPr>
              <w:t>快速排序的结果如下：</w:t>
            </w:r>
          </w:p>
          <w:p w:rsidR="00D41304" w:rsidRPr="00D41304" w:rsidRDefault="00D41304" w:rsidP="00D41304">
            <w:pPr>
              <w:rPr>
                <w:kern w:val="0"/>
              </w:rPr>
            </w:pPr>
            <w:r w:rsidRPr="00D41304">
              <w:rPr>
                <w:kern w:val="0"/>
              </w:rPr>
              <w:t>41  153  288  292  491  778  1842  1869  2082  2995  3035  3548  3902  4664  482</w:t>
            </w:r>
          </w:p>
          <w:p w:rsidR="00D41304" w:rsidRPr="00D41304" w:rsidRDefault="00D41304" w:rsidP="00D41304">
            <w:pPr>
              <w:rPr>
                <w:kern w:val="0"/>
              </w:rPr>
            </w:pPr>
            <w:r w:rsidRPr="00D41304">
              <w:rPr>
                <w:kern w:val="0"/>
              </w:rPr>
              <w:t>7  4966  5436  5447  5537  5705  6334  6729  6868  7376  7711  8723  8942  9040</w:t>
            </w:r>
          </w:p>
          <w:p w:rsidR="00D41304" w:rsidRPr="00D41304" w:rsidRDefault="00D41304" w:rsidP="00D41304">
            <w:pPr>
              <w:rPr>
                <w:kern w:val="0"/>
              </w:rPr>
            </w:pPr>
            <w:r w:rsidRPr="00D41304">
              <w:rPr>
                <w:kern w:val="0"/>
              </w:rPr>
              <w:t xml:space="preserve"> 9741  9894  9961  11323  11478  11538  11840  11942  12316  12382  12623  12859</w:t>
            </w:r>
          </w:p>
          <w:p w:rsidR="00D41304" w:rsidRPr="00D41304" w:rsidRDefault="00D41304" w:rsidP="00D41304">
            <w:pPr>
              <w:rPr>
                <w:kern w:val="0"/>
              </w:rPr>
            </w:pPr>
            <w:r w:rsidRPr="00D41304">
              <w:rPr>
                <w:kern w:val="0"/>
              </w:rPr>
              <w:t xml:space="preserve">  13931  14604  14771  15006  15141  15350  15724  15890  16118  16541  16827  1</w:t>
            </w:r>
          </w:p>
          <w:p w:rsidR="00D41304" w:rsidRPr="00D41304" w:rsidRDefault="00D41304" w:rsidP="00D41304">
            <w:pPr>
              <w:rPr>
                <w:kern w:val="0"/>
              </w:rPr>
            </w:pPr>
            <w:r w:rsidRPr="00D41304">
              <w:rPr>
                <w:kern w:val="0"/>
              </w:rPr>
              <w:t>6944  17035  17421  17673  18467  18716  18756  19169  19264  19629  19718  1989</w:t>
            </w:r>
          </w:p>
          <w:p w:rsidR="00D41304" w:rsidRPr="00D41304" w:rsidRDefault="00D41304" w:rsidP="00D41304">
            <w:pPr>
              <w:rPr>
                <w:kern w:val="0"/>
              </w:rPr>
            </w:pPr>
            <w:r w:rsidRPr="00D41304">
              <w:rPr>
                <w:kern w:val="0"/>
              </w:rPr>
              <w:t>5  19912  19954  20037  21538  21726  22190  22648  22929  23281  23805  23811</w:t>
            </w:r>
          </w:p>
          <w:p w:rsidR="00D41304" w:rsidRPr="00D41304" w:rsidRDefault="00D41304" w:rsidP="00D41304">
            <w:pPr>
              <w:rPr>
                <w:kern w:val="0"/>
              </w:rPr>
            </w:pPr>
            <w:r w:rsidRPr="00D41304">
              <w:rPr>
                <w:kern w:val="0"/>
              </w:rPr>
              <w:t>24084  24370  24393  24464  24626  25547  25667  26299  26308  26500  26962  274</w:t>
            </w:r>
          </w:p>
          <w:p w:rsidR="00D41304" w:rsidRPr="00D41304" w:rsidRDefault="00D41304" w:rsidP="00D41304">
            <w:pPr>
              <w:rPr>
                <w:kern w:val="0"/>
              </w:rPr>
            </w:pPr>
            <w:r w:rsidRPr="00D41304">
              <w:rPr>
                <w:kern w:val="0"/>
              </w:rPr>
              <w:t>46  27529  27644  28145  28253  28703  29358  30106  30333  31101  31322  32391</w:t>
            </w:r>
          </w:p>
          <w:p w:rsidR="00D41304" w:rsidRPr="00D41304" w:rsidRDefault="00D41304" w:rsidP="00D41304">
            <w:pPr>
              <w:rPr>
                <w:kern w:val="0"/>
              </w:rPr>
            </w:pPr>
            <w:r w:rsidRPr="00D41304">
              <w:rPr>
                <w:kern w:val="0"/>
              </w:rPr>
              <w:t xml:space="preserve"> 32439  32662  32757</w:t>
            </w:r>
          </w:p>
          <w:p w:rsidR="00D41304" w:rsidRPr="00D41304" w:rsidRDefault="00D41304" w:rsidP="00D41304">
            <w:pPr>
              <w:rPr>
                <w:kern w:val="0"/>
              </w:rPr>
            </w:pPr>
            <w:r w:rsidRPr="00D41304">
              <w:rPr>
                <w:rFonts w:hint="eastAsia"/>
                <w:kern w:val="0"/>
              </w:rPr>
              <w:t>======================</w:t>
            </w:r>
            <w:r w:rsidRPr="00D41304">
              <w:rPr>
                <w:rFonts w:hint="eastAsia"/>
                <w:kern w:val="0"/>
              </w:rPr>
              <w:t>模糊区间的快速排序</w:t>
            </w:r>
            <w:r w:rsidRPr="00D41304">
              <w:rPr>
                <w:rFonts w:hint="eastAsia"/>
                <w:kern w:val="0"/>
              </w:rPr>
              <w:t>=========================</w:t>
            </w:r>
          </w:p>
          <w:p w:rsidR="00D41304" w:rsidRPr="00D41304" w:rsidRDefault="00D41304" w:rsidP="00D41304">
            <w:pPr>
              <w:rPr>
                <w:kern w:val="0"/>
              </w:rPr>
            </w:pPr>
            <w:r w:rsidRPr="00D41304">
              <w:rPr>
                <w:kern w:val="0"/>
              </w:rPr>
              <w:t>41       --&gt;    43</w:t>
            </w:r>
          </w:p>
          <w:p w:rsidR="00D41304" w:rsidRPr="00D41304" w:rsidRDefault="00D41304" w:rsidP="00D41304">
            <w:pPr>
              <w:rPr>
                <w:kern w:val="0"/>
              </w:rPr>
            </w:pPr>
            <w:r w:rsidRPr="00D41304">
              <w:rPr>
                <w:kern w:val="0"/>
              </w:rPr>
              <w:t>21       --&gt;    69</w:t>
            </w:r>
          </w:p>
          <w:p w:rsidR="00D41304" w:rsidRPr="00D41304" w:rsidRDefault="00D41304" w:rsidP="00D41304">
            <w:pPr>
              <w:rPr>
                <w:kern w:val="0"/>
              </w:rPr>
            </w:pPr>
            <w:r w:rsidRPr="00D41304">
              <w:rPr>
                <w:kern w:val="0"/>
              </w:rPr>
              <w:t>34       --&gt;    87</w:t>
            </w:r>
          </w:p>
          <w:p w:rsidR="00D41304" w:rsidRPr="00D41304" w:rsidRDefault="00D41304" w:rsidP="00D41304">
            <w:pPr>
              <w:rPr>
                <w:kern w:val="0"/>
              </w:rPr>
            </w:pPr>
            <w:r w:rsidRPr="00D41304">
              <w:rPr>
                <w:kern w:val="0"/>
              </w:rPr>
              <w:t>36       --&gt;    110</w:t>
            </w:r>
          </w:p>
          <w:p w:rsidR="00D41304" w:rsidRPr="00D41304" w:rsidRDefault="00D41304" w:rsidP="00D41304">
            <w:pPr>
              <w:rPr>
                <w:kern w:val="0"/>
              </w:rPr>
            </w:pPr>
            <w:r w:rsidRPr="00D41304">
              <w:rPr>
                <w:kern w:val="0"/>
              </w:rPr>
              <w:t>20       --&gt;    116</w:t>
            </w:r>
          </w:p>
          <w:p w:rsidR="00D41304" w:rsidRPr="00D41304" w:rsidRDefault="00D41304" w:rsidP="00D41304">
            <w:pPr>
              <w:rPr>
                <w:kern w:val="0"/>
              </w:rPr>
            </w:pPr>
            <w:r w:rsidRPr="00D41304">
              <w:rPr>
                <w:kern w:val="0"/>
              </w:rPr>
              <w:t>83       --&gt;    178</w:t>
            </w:r>
          </w:p>
          <w:p w:rsidR="00D41304" w:rsidRPr="00D41304" w:rsidRDefault="00D41304" w:rsidP="00D41304">
            <w:pPr>
              <w:rPr>
                <w:kern w:val="0"/>
              </w:rPr>
            </w:pPr>
            <w:r w:rsidRPr="00D41304">
              <w:rPr>
                <w:kern w:val="0"/>
              </w:rPr>
              <w:t>99       --&gt;    167</w:t>
            </w:r>
          </w:p>
          <w:p w:rsidR="00D41304" w:rsidRPr="00D41304" w:rsidRDefault="00D41304" w:rsidP="00D41304">
            <w:pPr>
              <w:rPr>
                <w:kern w:val="0"/>
              </w:rPr>
            </w:pPr>
            <w:r w:rsidRPr="00D41304">
              <w:rPr>
                <w:kern w:val="0"/>
              </w:rPr>
              <w:t>84       --&gt;    165</w:t>
            </w:r>
          </w:p>
          <w:p w:rsidR="00D41304" w:rsidRPr="00D41304" w:rsidRDefault="00D41304" w:rsidP="00D41304">
            <w:pPr>
              <w:rPr>
                <w:kern w:val="0"/>
              </w:rPr>
            </w:pPr>
            <w:r w:rsidRPr="00D41304">
              <w:rPr>
                <w:kern w:val="0"/>
              </w:rPr>
              <w:t>50       --&gt;    141</w:t>
            </w:r>
          </w:p>
          <w:p w:rsidR="00D41304" w:rsidRPr="00D41304" w:rsidRDefault="00D41304" w:rsidP="00D41304">
            <w:pPr>
              <w:rPr>
                <w:kern w:val="0"/>
              </w:rPr>
            </w:pPr>
            <w:r w:rsidRPr="00D41304">
              <w:rPr>
                <w:kern w:val="0"/>
              </w:rPr>
              <w:t>99       --&gt;    117</w:t>
            </w:r>
          </w:p>
          <w:p w:rsidR="00D41304" w:rsidRPr="00D41304" w:rsidRDefault="00D41304" w:rsidP="00D41304">
            <w:pPr>
              <w:rPr>
                <w:kern w:val="0"/>
              </w:rPr>
            </w:pPr>
            <w:r w:rsidRPr="00D41304">
              <w:rPr>
                <w:rFonts w:hint="eastAsia"/>
                <w:kern w:val="0"/>
              </w:rPr>
              <w:t>请按任意键继续</w:t>
            </w:r>
            <w:r w:rsidRPr="00D41304">
              <w:rPr>
                <w:rFonts w:hint="eastAsia"/>
                <w:kern w:val="0"/>
              </w:rPr>
              <w:t>. . .</w:t>
            </w:r>
          </w:p>
          <w:p w:rsidR="00D41304" w:rsidRDefault="00D41304" w:rsidP="00577D96">
            <w:pPr>
              <w:rPr>
                <w:kern w:val="0"/>
              </w:rPr>
            </w:pPr>
          </w:p>
        </w:tc>
      </w:tr>
    </w:tbl>
    <w:p w:rsidR="00577D96" w:rsidRDefault="00577D96" w:rsidP="00577D96">
      <w:pPr>
        <w:rPr>
          <w:kern w:val="0"/>
        </w:rPr>
      </w:pPr>
    </w:p>
    <w:p w:rsidR="00DC43D6" w:rsidRDefault="00DC43D6" w:rsidP="00DC43D6">
      <w:pPr>
        <w:pStyle w:val="3"/>
      </w:pPr>
      <w:r>
        <w:rPr>
          <w:rFonts w:hint="eastAsia"/>
        </w:rPr>
        <w:t>第8章：线性时间排序</w:t>
      </w:r>
    </w:p>
    <w:p w:rsidR="00DC43D6" w:rsidRPr="00BF758B" w:rsidRDefault="00DC43D6" w:rsidP="00DC43D6">
      <w:pPr>
        <w:pStyle w:val="a3"/>
        <w:numPr>
          <w:ilvl w:val="0"/>
          <w:numId w:val="10"/>
        </w:numPr>
        <w:ind w:firstLineChars="0"/>
        <w:rPr>
          <w:kern w:val="0"/>
        </w:rPr>
      </w:pPr>
      <w:r>
        <w:rPr>
          <w:rFonts w:hint="eastAsia"/>
          <w:kern w:val="0"/>
        </w:rPr>
        <w:t>任何</w:t>
      </w:r>
      <w:r w:rsidRPr="00026E87">
        <w:rPr>
          <w:rFonts w:hint="eastAsia"/>
          <w:color w:val="0070C0"/>
          <w:kern w:val="0"/>
        </w:rPr>
        <w:t>比较的排序</w:t>
      </w:r>
      <w:r>
        <w:rPr>
          <w:rFonts w:hint="eastAsia"/>
          <w:kern w:val="0"/>
        </w:rPr>
        <w:t>在最坏的情况下都要用</w:t>
      </w:r>
      <w:r w:rsidRPr="00D516B5">
        <w:rPr>
          <w:rFonts w:ascii="Arial" w:eastAsia="宋体" w:hAnsi="Arial" w:cs="Arial"/>
          <w:color w:val="000000"/>
          <w:kern w:val="0"/>
          <w:sz w:val="22"/>
        </w:rPr>
        <w:t>Ω</w:t>
      </w:r>
      <w:r>
        <w:rPr>
          <w:rFonts w:ascii="Arial" w:eastAsia="宋体" w:hAnsi="Arial" w:cs="Arial" w:hint="eastAsia"/>
          <w:color w:val="000000"/>
          <w:kern w:val="0"/>
          <w:sz w:val="22"/>
        </w:rPr>
        <w:t>(nlgn)</w:t>
      </w:r>
      <w:r>
        <w:rPr>
          <w:rFonts w:ascii="Arial" w:eastAsia="宋体" w:hAnsi="Arial" w:cs="Arial" w:hint="eastAsia"/>
          <w:color w:val="000000"/>
          <w:kern w:val="0"/>
          <w:sz w:val="22"/>
        </w:rPr>
        <w:t>次比较来进行排序，所以合并排序和堆排序是渐近最优的。</w:t>
      </w:r>
      <w:r>
        <w:rPr>
          <w:rFonts w:ascii="Arial" w:eastAsia="宋体" w:hAnsi="Arial" w:cs="Arial"/>
          <w:color w:val="000000"/>
          <w:kern w:val="0"/>
          <w:sz w:val="22"/>
        </w:rPr>
        <w:br/>
      </w:r>
      <w:r>
        <w:rPr>
          <w:rFonts w:ascii="Arial" w:eastAsia="宋体" w:hAnsi="Arial" w:cs="Arial" w:hint="eastAsia"/>
          <w:color w:val="000000"/>
          <w:kern w:val="0"/>
          <w:sz w:val="22"/>
        </w:rPr>
        <w:t>注意的是：</w:t>
      </w:r>
      <w:r w:rsidRPr="006C28B9">
        <w:rPr>
          <w:rFonts w:ascii="Arial" w:eastAsia="宋体" w:hAnsi="Arial" w:cs="Arial" w:hint="eastAsia"/>
          <w:color w:val="000000"/>
          <w:kern w:val="0"/>
          <w:sz w:val="22"/>
          <w:u w:val="single"/>
        </w:rPr>
        <w:t>快排不是渐近最优的，因为它在最坏的情况下是</w:t>
      </w:r>
      <w:r w:rsidRPr="006C28B9">
        <w:rPr>
          <w:rFonts w:ascii="Arial" w:eastAsia="宋体" w:hAnsi="Arial" w:cs="Arial" w:hint="eastAsia"/>
          <w:color w:val="000000"/>
          <w:kern w:val="0"/>
          <w:sz w:val="22"/>
          <w:u w:val="single"/>
        </w:rPr>
        <w:t>O(n</w:t>
      </w:r>
      <w:r w:rsidRPr="006C28B9">
        <w:rPr>
          <w:rFonts w:ascii="Arial" w:eastAsia="宋体" w:hAnsi="Arial" w:cs="Arial" w:hint="eastAsia"/>
          <w:color w:val="000000"/>
          <w:kern w:val="0"/>
          <w:sz w:val="22"/>
          <w:u w:val="single"/>
          <w:vertAlign w:val="superscript"/>
        </w:rPr>
        <w:t>2</w:t>
      </w:r>
      <w:r w:rsidRPr="006C28B9">
        <w:rPr>
          <w:rFonts w:ascii="Arial" w:eastAsia="宋体" w:hAnsi="Arial" w:cs="Arial" w:hint="eastAsia"/>
          <w:color w:val="000000"/>
          <w:kern w:val="0"/>
          <w:sz w:val="22"/>
          <w:u w:val="single"/>
        </w:rPr>
        <w:t>)</w:t>
      </w:r>
      <w:r w:rsidRPr="006C28B9">
        <w:rPr>
          <w:rFonts w:ascii="Arial" w:eastAsia="宋体" w:hAnsi="Arial" w:cs="Arial" w:hint="eastAsia"/>
          <w:color w:val="000000"/>
          <w:kern w:val="0"/>
          <w:sz w:val="22"/>
          <w:u w:val="single"/>
        </w:rPr>
        <w:t>。</w:t>
      </w:r>
    </w:p>
    <w:p w:rsidR="00BF758B" w:rsidRPr="0011643D" w:rsidRDefault="00BF758B" w:rsidP="00DC43D6">
      <w:pPr>
        <w:pStyle w:val="a3"/>
        <w:numPr>
          <w:ilvl w:val="0"/>
          <w:numId w:val="10"/>
        </w:numPr>
        <w:ind w:firstLineChars="0"/>
        <w:rPr>
          <w:kern w:val="0"/>
        </w:rPr>
      </w:pPr>
      <w:r>
        <w:rPr>
          <w:rFonts w:ascii="Arial" w:eastAsia="宋体" w:hAnsi="Arial" w:cs="Arial" w:hint="eastAsia"/>
          <w:color w:val="000000"/>
          <w:kern w:val="0"/>
          <w:sz w:val="22"/>
        </w:rPr>
        <w:t>三种以线性时间运行的排序算法：计数排序、基数排序和桶排序。它们都是非比较的。</w:t>
      </w:r>
    </w:p>
    <w:p w:rsidR="0011643D" w:rsidRPr="0011643D" w:rsidRDefault="0011643D" w:rsidP="00DC43D6">
      <w:pPr>
        <w:pStyle w:val="a3"/>
        <w:numPr>
          <w:ilvl w:val="0"/>
          <w:numId w:val="10"/>
        </w:numPr>
        <w:ind w:firstLineChars="0"/>
        <w:rPr>
          <w:kern w:val="0"/>
        </w:rPr>
      </w:pPr>
      <w:r>
        <w:rPr>
          <w:rFonts w:ascii="Arial" w:eastAsia="宋体" w:hAnsi="Arial" w:cs="Arial" w:hint="eastAsia"/>
          <w:color w:val="000000"/>
          <w:kern w:val="0"/>
          <w:sz w:val="22"/>
        </w:rPr>
        <w:t>计数排序</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计数排序的一个重要性就是它是</w:t>
      </w:r>
      <w:r w:rsidRPr="00026E87">
        <w:rPr>
          <w:rFonts w:ascii="Arial" w:eastAsia="宋体" w:hAnsi="Arial" w:cs="Arial" w:hint="eastAsia"/>
          <w:color w:val="FF0000"/>
          <w:kern w:val="0"/>
          <w:sz w:val="22"/>
        </w:rPr>
        <w:t>稳定</w:t>
      </w:r>
      <w:r>
        <w:rPr>
          <w:rFonts w:ascii="Arial" w:eastAsia="宋体" w:hAnsi="Arial" w:cs="Arial" w:hint="eastAsia"/>
          <w:color w:val="000000"/>
          <w:kern w:val="0"/>
          <w:sz w:val="22"/>
        </w:rPr>
        <w:t>的排序算法</w:t>
      </w:r>
      <w:r w:rsidR="00B032EA">
        <w:rPr>
          <w:rFonts w:ascii="Arial" w:eastAsia="宋体" w:hAnsi="Arial" w:cs="Arial" w:hint="eastAsia"/>
          <w:color w:val="000000"/>
          <w:kern w:val="0"/>
          <w:sz w:val="22"/>
        </w:rPr>
        <w:t>，这个稳定性是基数排序的基石。</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计数排序的想法真的很简单、高效、可靠</w:t>
      </w:r>
    </w:p>
    <w:p w:rsidR="0011643D" w:rsidRPr="0011643D" w:rsidRDefault="0011643D" w:rsidP="0011643D">
      <w:pPr>
        <w:pStyle w:val="a3"/>
        <w:numPr>
          <w:ilvl w:val="1"/>
          <w:numId w:val="10"/>
        </w:numPr>
        <w:ind w:firstLineChars="0"/>
        <w:rPr>
          <w:kern w:val="0"/>
        </w:rPr>
      </w:pPr>
      <w:r>
        <w:rPr>
          <w:rFonts w:ascii="Arial" w:eastAsia="宋体" w:hAnsi="Arial" w:cs="Arial" w:hint="eastAsia"/>
          <w:color w:val="000000"/>
          <w:kern w:val="0"/>
          <w:sz w:val="22"/>
        </w:rPr>
        <w:t>缺点在于：</w:t>
      </w:r>
    </w:p>
    <w:p w:rsidR="0011643D" w:rsidRPr="0011643D" w:rsidRDefault="0011643D" w:rsidP="0011643D">
      <w:pPr>
        <w:pStyle w:val="a3"/>
        <w:numPr>
          <w:ilvl w:val="2"/>
          <w:numId w:val="10"/>
        </w:numPr>
        <w:ind w:firstLineChars="0"/>
        <w:rPr>
          <w:kern w:val="0"/>
        </w:rPr>
      </w:pPr>
      <w:r>
        <w:rPr>
          <w:rFonts w:ascii="Arial" w:eastAsia="宋体" w:hAnsi="Arial" w:cs="Arial" w:hint="eastAsia"/>
          <w:color w:val="000000"/>
          <w:kern w:val="0"/>
          <w:sz w:val="22"/>
        </w:rPr>
        <w:t>需要很多额外的空间（当前类型的值的范围）</w:t>
      </w:r>
    </w:p>
    <w:p w:rsidR="0011643D" w:rsidRPr="00366192" w:rsidRDefault="0011643D" w:rsidP="0011643D">
      <w:pPr>
        <w:pStyle w:val="a3"/>
        <w:numPr>
          <w:ilvl w:val="2"/>
          <w:numId w:val="10"/>
        </w:numPr>
        <w:ind w:firstLineChars="0"/>
        <w:rPr>
          <w:kern w:val="0"/>
        </w:rPr>
      </w:pPr>
      <w:r>
        <w:rPr>
          <w:rFonts w:ascii="Arial" w:eastAsia="宋体" w:hAnsi="Arial" w:cs="Arial" w:hint="eastAsia"/>
          <w:color w:val="000000"/>
          <w:kern w:val="0"/>
          <w:sz w:val="22"/>
        </w:rPr>
        <w:t>只能对离散的类型有效比如</w:t>
      </w:r>
      <w:r>
        <w:rPr>
          <w:rFonts w:ascii="Arial" w:eastAsia="宋体" w:hAnsi="Arial" w:cs="Arial" w:hint="eastAsia"/>
          <w:color w:val="000000"/>
          <w:kern w:val="0"/>
          <w:sz w:val="22"/>
        </w:rPr>
        <w:t>int</w:t>
      </w:r>
      <w:r>
        <w:rPr>
          <w:rFonts w:ascii="Arial" w:eastAsia="宋体" w:hAnsi="Arial" w:cs="Arial" w:hint="eastAsia"/>
          <w:color w:val="000000"/>
          <w:kern w:val="0"/>
          <w:sz w:val="22"/>
        </w:rPr>
        <w:t>（</w:t>
      </w:r>
      <w:r>
        <w:rPr>
          <w:rFonts w:ascii="Arial" w:eastAsia="宋体" w:hAnsi="Arial" w:cs="Arial" w:hint="eastAsia"/>
          <w:color w:val="000000"/>
          <w:kern w:val="0"/>
          <w:sz w:val="22"/>
        </w:rPr>
        <w:t>double</w:t>
      </w:r>
      <w:r>
        <w:rPr>
          <w:rFonts w:ascii="Arial" w:eastAsia="宋体" w:hAnsi="Arial" w:cs="Arial" w:hint="eastAsia"/>
          <w:color w:val="000000"/>
          <w:kern w:val="0"/>
          <w:sz w:val="22"/>
        </w:rPr>
        <w:t>就不行了）</w:t>
      </w:r>
    </w:p>
    <w:p w:rsidR="00366192" w:rsidRPr="006A5D28" w:rsidRDefault="00366192" w:rsidP="0011643D">
      <w:pPr>
        <w:pStyle w:val="a3"/>
        <w:numPr>
          <w:ilvl w:val="2"/>
          <w:numId w:val="10"/>
        </w:numPr>
        <w:ind w:firstLineChars="0"/>
        <w:rPr>
          <w:kern w:val="0"/>
        </w:rPr>
      </w:pPr>
      <w:r>
        <w:rPr>
          <w:rFonts w:ascii="Arial" w:eastAsia="宋体" w:hAnsi="Arial" w:cs="Arial" w:hint="eastAsia"/>
          <w:color w:val="000000"/>
          <w:kern w:val="0"/>
          <w:sz w:val="22"/>
        </w:rPr>
        <w:t>基于假设：输入是小范围内的整数构成的。</w:t>
      </w:r>
    </w:p>
    <w:p w:rsidR="006A5D28" w:rsidRPr="00567C25" w:rsidRDefault="005569C9" w:rsidP="006A5D28">
      <w:pPr>
        <w:pStyle w:val="a3"/>
        <w:numPr>
          <w:ilvl w:val="0"/>
          <w:numId w:val="10"/>
        </w:numPr>
        <w:ind w:firstLineChars="0"/>
        <w:rPr>
          <w:kern w:val="0"/>
        </w:rPr>
      </w:pPr>
      <w:r>
        <w:rPr>
          <w:rFonts w:ascii="Arial" w:eastAsia="宋体" w:hAnsi="Arial" w:cs="Arial" w:hint="eastAsia"/>
          <w:color w:val="000000"/>
          <w:kern w:val="0"/>
          <w:sz w:val="22"/>
        </w:rPr>
        <w:t>基数排序</w:t>
      </w:r>
    </w:p>
    <w:p w:rsidR="00567C25" w:rsidRPr="007C1DE9" w:rsidRDefault="00567C25" w:rsidP="00567C25">
      <w:pPr>
        <w:pStyle w:val="a3"/>
        <w:numPr>
          <w:ilvl w:val="1"/>
          <w:numId w:val="10"/>
        </w:numPr>
        <w:ind w:firstLineChars="0"/>
        <w:rPr>
          <w:kern w:val="0"/>
        </w:rPr>
      </w:pPr>
      <w:r>
        <w:rPr>
          <w:rFonts w:ascii="Arial" w:eastAsia="宋体" w:hAnsi="Arial" w:cs="Arial" w:hint="eastAsia"/>
          <w:color w:val="000000"/>
          <w:kern w:val="0"/>
          <w:sz w:val="22"/>
        </w:rPr>
        <w:t>基</w:t>
      </w:r>
      <w:r w:rsidR="007C1DE9">
        <w:rPr>
          <w:rFonts w:ascii="Arial" w:eastAsia="宋体" w:hAnsi="Arial" w:cs="Arial" w:hint="eastAsia"/>
          <w:color w:val="000000"/>
          <w:kern w:val="0"/>
          <w:sz w:val="22"/>
        </w:rPr>
        <w:t>数</w:t>
      </w:r>
      <w:r>
        <w:rPr>
          <w:rFonts w:ascii="Arial" w:eastAsia="宋体" w:hAnsi="Arial" w:cs="Arial" w:hint="eastAsia"/>
          <w:color w:val="000000"/>
          <w:kern w:val="0"/>
          <w:sz w:val="22"/>
        </w:rPr>
        <w:t>排序时对每一维进行调用子排序算法时要求这个子排序算法必须是稳定的。</w:t>
      </w:r>
    </w:p>
    <w:p w:rsidR="007C1DE9" w:rsidRDefault="007C1DE9" w:rsidP="00567C25">
      <w:pPr>
        <w:pStyle w:val="a3"/>
        <w:numPr>
          <w:ilvl w:val="1"/>
          <w:numId w:val="10"/>
        </w:numPr>
        <w:ind w:firstLineChars="0"/>
        <w:rPr>
          <w:kern w:val="0"/>
        </w:rPr>
      </w:pPr>
      <w:r>
        <w:rPr>
          <w:rFonts w:hint="eastAsia"/>
          <w:kern w:val="0"/>
        </w:rPr>
        <w:t>基数排序与直觉相反：它是按照从底位到高位的顺序排序的。</w:t>
      </w:r>
      <w:r w:rsidR="00366192">
        <w:rPr>
          <w:kern w:val="0"/>
        </w:rPr>
        <w:br/>
      </w:r>
      <w:r w:rsidR="00366192">
        <w:rPr>
          <w:rFonts w:hint="eastAsia"/>
          <w:kern w:val="0"/>
        </w:rPr>
        <w:t>我觉得原因在于：高有效位对底有效位有着决定性的作用。</w:t>
      </w:r>
    </w:p>
    <w:p w:rsidR="001C2E0A" w:rsidRDefault="001C2E0A" w:rsidP="001C2E0A">
      <w:pPr>
        <w:pStyle w:val="a3"/>
        <w:numPr>
          <w:ilvl w:val="0"/>
          <w:numId w:val="10"/>
        </w:numPr>
        <w:ind w:firstLineChars="0"/>
        <w:rPr>
          <w:kern w:val="0"/>
        </w:rPr>
      </w:pPr>
      <w:r>
        <w:rPr>
          <w:rFonts w:hint="eastAsia"/>
          <w:kern w:val="0"/>
        </w:rPr>
        <w:t>桶排序</w:t>
      </w:r>
    </w:p>
    <w:p w:rsidR="001C2E0A" w:rsidRDefault="004F19E2" w:rsidP="001C2E0A">
      <w:pPr>
        <w:pStyle w:val="a3"/>
        <w:numPr>
          <w:ilvl w:val="1"/>
          <w:numId w:val="10"/>
        </w:numPr>
        <w:ind w:firstLineChars="0"/>
        <w:rPr>
          <w:kern w:val="0"/>
        </w:rPr>
      </w:pPr>
      <w:r>
        <w:rPr>
          <w:rFonts w:hint="eastAsia"/>
          <w:kern w:val="0"/>
        </w:rPr>
        <w:t>桶排序也只是期望运行时间能达到线性，对于最坏的情况，它的运行时间取决于它内部使用的子排序算法的运行时间，一般为</w:t>
      </w:r>
      <w:r>
        <w:rPr>
          <w:rFonts w:hint="eastAsia"/>
          <w:kern w:val="0"/>
        </w:rPr>
        <w:t>O(nlgn)</w:t>
      </w:r>
      <w:r>
        <w:rPr>
          <w:rFonts w:hint="eastAsia"/>
          <w:kern w:val="0"/>
        </w:rPr>
        <w:t>。</w:t>
      </w:r>
    </w:p>
    <w:p w:rsidR="004F19E2" w:rsidRDefault="004F19E2" w:rsidP="001C2E0A">
      <w:pPr>
        <w:pStyle w:val="a3"/>
        <w:numPr>
          <w:ilvl w:val="1"/>
          <w:numId w:val="10"/>
        </w:numPr>
        <w:ind w:firstLineChars="0"/>
        <w:rPr>
          <w:kern w:val="0"/>
        </w:rPr>
      </w:pPr>
      <w:r>
        <w:rPr>
          <w:rFonts w:hint="eastAsia"/>
          <w:kern w:val="0"/>
        </w:rPr>
        <w:t>桶排序基于假设：输入的的元素均匀的分布在区间</w:t>
      </w:r>
      <w:r>
        <w:rPr>
          <w:rFonts w:hint="eastAsia"/>
          <w:kern w:val="0"/>
        </w:rPr>
        <w:t>[0, 1</w:t>
      </w:r>
      <w:r>
        <w:rPr>
          <w:kern w:val="0"/>
        </w:rPr>
        <w:t>]</w:t>
      </w:r>
      <w:r>
        <w:rPr>
          <w:rFonts w:hint="eastAsia"/>
          <w:kern w:val="0"/>
        </w:rPr>
        <w:t>上。</w:t>
      </w:r>
    </w:p>
    <w:p w:rsidR="007412D6" w:rsidRDefault="007412D6" w:rsidP="001C2E0A">
      <w:pPr>
        <w:pStyle w:val="a3"/>
        <w:numPr>
          <w:ilvl w:val="1"/>
          <w:numId w:val="10"/>
        </w:numPr>
        <w:ind w:firstLineChars="0"/>
        <w:rPr>
          <w:kern w:val="0"/>
        </w:rPr>
      </w:pPr>
      <w:r>
        <w:rPr>
          <w:rFonts w:hint="eastAsia"/>
          <w:kern w:val="0"/>
        </w:rPr>
        <w:t>感觉桶排没有什么大的实现价值，因为它限定了输入的区间，还要求最好是均匀分布，它的最坏情况并不好。</w:t>
      </w:r>
    </w:p>
    <w:p w:rsidR="007412D6" w:rsidRPr="00DC43D6" w:rsidRDefault="007412D6" w:rsidP="007412D6">
      <w:pPr>
        <w:pStyle w:val="a3"/>
        <w:numPr>
          <w:ilvl w:val="0"/>
          <w:numId w:val="10"/>
        </w:numPr>
        <w:ind w:firstLineChars="0"/>
        <w:rPr>
          <w:kern w:val="0"/>
        </w:rPr>
      </w:pPr>
      <w:r>
        <w:rPr>
          <w:rFonts w:hint="eastAsia"/>
          <w:kern w:val="0"/>
        </w:rPr>
        <w:t>所有的线性时间内的排序算法，都作出了一定的假设，是建立在一定的假设基础上的。</w:t>
      </w:r>
    </w:p>
    <w:tbl>
      <w:tblPr>
        <w:tblStyle w:val="aa"/>
        <w:tblW w:w="0" w:type="auto"/>
        <w:tblLook w:val="04A0"/>
      </w:tblPr>
      <w:tblGrid>
        <w:gridCol w:w="11840"/>
      </w:tblGrid>
      <w:tr w:rsidR="00A942A5" w:rsidTr="00A942A5">
        <w:tc>
          <w:tcPr>
            <w:tcW w:w="11840" w:type="dxa"/>
          </w:tcPr>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liner_sort.cpp的简短描述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liner_sort.cpp的详细描述</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A942A5" w:rsidRDefault="00A942A5" w:rsidP="00A942A5">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chapter8</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计数排序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xml:space="preserve">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//待排序的所有元素都必须位于区间[0, k_max_size)</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//初始化区间为[0, k_max_size)之间的随机数作为输入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//进行计数c[i] = j代表着i在输入数据中出现了j次</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//对所有的计数从依次总结出最后的排序，并没有使用原书上的方法</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//比书上的算法更直接，将二步合成了一步，效率上是同样的渐近时间复杂度的，似乎更好点。</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k_max_size</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c</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基数排序时值最大的维数：意味着元素的区间为[0, 999]</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3;</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基数排序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//根据第dim维的大小进行</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稳定</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的排序，这个stable很重要，是基数排序的基石</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stable_sort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//得到一个数的某一维的值</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//eg:</w:t>
            </w:r>
            <w:r>
              <w:rPr>
                <w:rFonts w:ascii="新宋体" w:eastAsia="新宋体" w:hAnsi="Times New Roman" w:cs="Times New Roman"/>
                <w:noProof/>
                <w:color w:val="008000"/>
                <w:kern w:val="0"/>
                <w:sz w:val="18"/>
                <w:szCs w:val="18"/>
              </w:rPr>
              <w:tab/>
              <w:t>GetDim(987, 1) = 9</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2) = 8</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GetDim(987, 3) = 7</w:t>
            </w:r>
          </w:p>
          <w:p w:rsidR="00A942A5" w:rsidRDefault="00A942A5" w:rsidP="00A942A5">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-&gt;</w:t>
            </w:r>
            <w:r>
              <w:rPr>
                <w:rFonts w:ascii="新宋体" w:eastAsia="新宋体" w:hAnsi="Times New Roman" w:cs="Times New Roman"/>
                <w:noProof/>
                <w:color w:val="0000FF"/>
                <w:kern w:val="0"/>
                <w:sz w:val="18"/>
                <w:szCs w:val="18"/>
              </w:rPr>
              <w:t>int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&lt;=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number</w:t>
            </w:r>
            <w:r>
              <w:rPr>
                <w:rFonts w:ascii="新宋体" w:eastAsia="新宋体" w:hAnsi="Times New Roman" w:cs="Times New Roman"/>
                <w:noProof/>
                <w:kern w:val="0"/>
                <w:sz w:val="18"/>
                <w:szCs w:val="18"/>
              </w:rPr>
              <w:t xml:space="preserve"> % 10;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GetDim</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&gt;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dim</w:t>
            </w:r>
            <w:r>
              <w:rPr>
                <w:rFonts w:ascii="新宋体" w:eastAsia="新宋体" w:hAnsi="Times New Roman" w:cs="Times New Roman"/>
                <w:noProof/>
                <w:kern w:val="0"/>
                <w:sz w:val="18"/>
                <w:szCs w:val="18"/>
              </w:rPr>
              <w:t xml:space="preserve"> - 1);</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基础排序算法的初始化和调用</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//初始化[0,999]之间的随机数作为输入</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pow</w:t>
            </w:r>
            <w:r>
              <w:rPr>
                <w:rFonts w:ascii="新宋体" w:eastAsia="新宋体" w:hAnsi="Times New Roman" w:cs="Times New Roman"/>
                <w:noProof/>
                <w:kern w:val="0"/>
                <w:sz w:val="18"/>
                <w:szCs w:val="18"/>
              </w:rPr>
              <w:t xml:space="preserve">(10.0,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k_max_dim</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桶排序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//初始化[0,1)之间的随机数</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 * 1.0 / 100.0);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//构建桶，并将所有的元素放入到相应的桶中去</w:t>
            </w: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&gt;&gt;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(10);</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//10个桶</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 xml:space="preserve"> * 10].</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//对每一个桶里的元素进行排序</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sort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//依次把每个桶中的元素提取出来并组合在一起</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clear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bucket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[&amp;](</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double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"===========开始计数排序==========="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counting_sort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"===========开始基数排序==========="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radix_sort_caller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"===========开始桶排序==========="</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bucket_sort</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getchar</w:t>
            </w:r>
            <w:r>
              <w:rPr>
                <w:rFonts w:ascii="新宋体" w:eastAsia="新宋体" w:hAnsi="Times New Roman" w:cs="Times New Roman"/>
                <w:noProof/>
                <w:kern w:val="0"/>
                <w:sz w:val="18"/>
                <w:szCs w:val="18"/>
              </w:rPr>
              <w:t>();</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A942A5" w:rsidRDefault="00A942A5" w:rsidP="00A942A5">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942A5" w:rsidRDefault="00A942A5" w:rsidP="00A942A5">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9E4E41" w:rsidRDefault="009E4E41" w:rsidP="00A942A5">
            <w:pPr>
              <w:rPr>
                <w:rFonts w:ascii="新宋体" w:eastAsia="新宋体" w:hAnsi="Times New Roman" w:cs="Times New Roman"/>
                <w:noProof/>
                <w:kern w:val="0"/>
                <w:sz w:val="18"/>
                <w:szCs w:val="18"/>
              </w:rPr>
            </w:pPr>
          </w:p>
          <w:p w:rsidR="009E4E41" w:rsidRDefault="009E4E41" w:rsidP="00A942A5">
            <w:pPr>
              <w:rPr>
                <w:rFonts w:ascii="新宋体" w:eastAsia="新宋体" w:hAnsi="Times New Roman" w:cs="Times New Roman"/>
                <w:noProof/>
                <w:kern w:val="0"/>
                <w:sz w:val="18"/>
                <w:szCs w:val="18"/>
              </w:rPr>
            </w:pPr>
            <w:r>
              <w:rPr>
                <w:rFonts w:ascii="新宋体" w:eastAsia="新宋体" w:hAnsi="Times New Roman" w:cs="Times New Roman" w:hint="eastAsia"/>
                <w:noProof/>
                <w:kern w:val="0"/>
                <w:sz w:val="18"/>
                <w:szCs w:val="18"/>
              </w:rPr>
              <w:t>Output:</w:t>
            </w:r>
          </w:p>
          <w:p w:rsidR="009E4E41" w:rsidRPr="009E4E41" w:rsidRDefault="009E4E41" w:rsidP="009E4E41">
            <w:pPr>
              <w:rPr>
                <w:kern w:val="0"/>
              </w:rPr>
            </w:pPr>
          </w:p>
          <w:p w:rsidR="009E4E41" w:rsidRPr="009E4E41" w:rsidRDefault="009E4E41" w:rsidP="009E4E41">
            <w:pPr>
              <w:rPr>
                <w:kern w:val="0"/>
              </w:rPr>
            </w:pPr>
            <w:r w:rsidRPr="009E4E41">
              <w:rPr>
                <w:rFonts w:hint="eastAsia"/>
                <w:kern w:val="0"/>
              </w:rPr>
              <w:t>===========</w:t>
            </w:r>
            <w:r w:rsidRPr="009E4E41">
              <w:rPr>
                <w:rFonts w:hint="eastAsia"/>
                <w:kern w:val="0"/>
              </w:rPr>
              <w:t>开始计数排序</w:t>
            </w:r>
            <w:r w:rsidRPr="009E4E41">
              <w:rPr>
                <w:rFonts w:hint="eastAsia"/>
                <w:kern w:val="0"/>
              </w:rPr>
              <w:t>===========</w:t>
            </w:r>
          </w:p>
          <w:p w:rsidR="009E4E41" w:rsidRPr="009E4E41" w:rsidRDefault="009E4E41" w:rsidP="009E4E41">
            <w:pPr>
              <w:rPr>
                <w:kern w:val="0"/>
              </w:rPr>
            </w:pPr>
            <w:r w:rsidRPr="009E4E41">
              <w:rPr>
                <w:kern w:val="0"/>
              </w:rPr>
              <w:t>0  1  2  3  4  5  5  6  6  8  11  11  12  16  16  18  18  21  22  23  23  23  24</w:t>
            </w:r>
          </w:p>
          <w:p w:rsidR="009E4E41" w:rsidRPr="009E4E41" w:rsidRDefault="009E4E41" w:rsidP="009E4E41">
            <w:pPr>
              <w:rPr>
                <w:kern w:val="0"/>
              </w:rPr>
            </w:pPr>
            <w:r w:rsidRPr="009E4E41">
              <w:rPr>
                <w:kern w:val="0"/>
              </w:rPr>
              <w:t xml:space="preserve">  26  26  27  27  29  29  29  29  31  33  34  35  35  36  37  37  38  38  39  40</w:t>
            </w:r>
          </w:p>
          <w:p w:rsidR="009E4E41" w:rsidRPr="009E4E41" w:rsidRDefault="009E4E41" w:rsidP="009E4E41">
            <w:pPr>
              <w:rPr>
                <w:kern w:val="0"/>
              </w:rPr>
            </w:pPr>
            <w:r w:rsidRPr="009E4E41">
              <w:rPr>
                <w:kern w:val="0"/>
              </w:rPr>
              <w:t xml:space="preserve">  40  41  41  41  41  42  42  42  44  44  45  46  47  47  48  48  50  53  53  54</w:t>
            </w:r>
          </w:p>
          <w:p w:rsidR="009E4E41" w:rsidRPr="009E4E41" w:rsidRDefault="009E4E41" w:rsidP="009E4E41">
            <w:pPr>
              <w:rPr>
                <w:kern w:val="0"/>
              </w:rPr>
            </w:pPr>
            <w:r w:rsidRPr="009E4E41">
              <w:rPr>
                <w:kern w:val="0"/>
              </w:rPr>
              <w:t xml:space="preserve">  56  57  58  59  61  62  62  64  64  64  66  67  67  68  69  69  70  71  73  76</w:t>
            </w:r>
          </w:p>
          <w:p w:rsidR="009E4E41" w:rsidRPr="009E4E41" w:rsidRDefault="009E4E41" w:rsidP="009E4E41">
            <w:pPr>
              <w:rPr>
                <w:kern w:val="0"/>
              </w:rPr>
            </w:pPr>
            <w:r w:rsidRPr="009E4E41">
              <w:rPr>
                <w:kern w:val="0"/>
              </w:rPr>
              <w:t xml:space="preserve">  78  78  81  82  82  84  88  90  90  91  91  92  93  94  95  95  99</w:t>
            </w:r>
          </w:p>
          <w:p w:rsidR="009E4E41" w:rsidRPr="009E4E41" w:rsidRDefault="009E4E41" w:rsidP="009E4E41">
            <w:pPr>
              <w:rPr>
                <w:kern w:val="0"/>
              </w:rPr>
            </w:pPr>
            <w:r w:rsidRPr="009E4E41">
              <w:rPr>
                <w:rFonts w:hint="eastAsia"/>
                <w:kern w:val="0"/>
              </w:rPr>
              <w:t>===========</w:t>
            </w:r>
            <w:r w:rsidRPr="009E4E41">
              <w:rPr>
                <w:rFonts w:hint="eastAsia"/>
                <w:kern w:val="0"/>
              </w:rPr>
              <w:t>开始基数排序</w:t>
            </w:r>
            <w:r w:rsidRPr="009E4E41">
              <w:rPr>
                <w:rFonts w:hint="eastAsia"/>
                <w:kern w:val="0"/>
              </w:rPr>
              <w:t>===========</w:t>
            </w:r>
          </w:p>
          <w:p w:rsidR="009E4E41" w:rsidRPr="009E4E41" w:rsidRDefault="009E4E41" w:rsidP="009E4E41">
            <w:pPr>
              <w:rPr>
                <w:kern w:val="0"/>
              </w:rPr>
            </w:pPr>
            <w:r w:rsidRPr="009E4E41">
              <w:rPr>
                <w:kern w:val="0"/>
              </w:rPr>
              <w:t>833  115  639  658  704  930  977  306  673  386</w:t>
            </w:r>
          </w:p>
          <w:p w:rsidR="009E4E41" w:rsidRPr="009E4E41" w:rsidRDefault="009E4E41" w:rsidP="009E4E41">
            <w:pPr>
              <w:rPr>
                <w:kern w:val="0"/>
              </w:rPr>
            </w:pPr>
            <w:r w:rsidRPr="009E4E41">
              <w:rPr>
                <w:kern w:val="0"/>
              </w:rPr>
              <w:t>115  306  386  639  658  673  704  833  930  977</w:t>
            </w:r>
          </w:p>
          <w:p w:rsidR="009E4E41" w:rsidRPr="009E4E41" w:rsidRDefault="009E4E41" w:rsidP="009E4E41">
            <w:pPr>
              <w:rPr>
                <w:kern w:val="0"/>
              </w:rPr>
            </w:pPr>
            <w:r w:rsidRPr="009E4E41">
              <w:rPr>
                <w:rFonts w:hint="eastAsia"/>
                <w:kern w:val="0"/>
              </w:rPr>
              <w:t>===========</w:t>
            </w:r>
            <w:r w:rsidRPr="009E4E41">
              <w:rPr>
                <w:rFonts w:hint="eastAsia"/>
                <w:kern w:val="0"/>
              </w:rPr>
              <w:t>开始桶排序</w:t>
            </w:r>
            <w:r w:rsidRPr="009E4E41">
              <w:rPr>
                <w:rFonts w:hint="eastAsia"/>
                <w:kern w:val="0"/>
              </w:rPr>
              <w:t>===========</w:t>
            </w:r>
          </w:p>
          <w:p w:rsidR="009E4E41" w:rsidRPr="009E4E41" w:rsidRDefault="009E4E41" w:rsidP="009E4E41">
            <w:pPr>
              <w:rPr>
                <w:kern w:val="0"/>
              </w:rPr>
            </w:pPr>
            <w:r w:rsidRPr="009E4E41">
              <w:rPr>
                <w:kern w:val="0"/>
              </w:rPr>
              <w:t>0.21  0.45  0.24  0.72  0.7  0.29  0.77  0.73  0.97  0.12</w:t>
            </w:r>
          </w:p>
          <w:p w:rsidR="009E4E41" w:rsidRDefault="009E4E41" w:rsidP="00A942A5">
            <w:pPr>
              <w:rPr>
                <w:kern w:val="0"/>
              </w:rPr>
            </w:pPr>
            <w:r w:rsidRPr="009E4E41">
              <w:rPr>
                <w:kern w:val="0"/>
              </w:rPr>
              <w:t>0.12  0.21  0.24  0.29  0.45  0.7  0.72  0.73  0.77  0.97</w:t>
            </w:r>
          </w:p>
        </w:tc>
      </w:tr>
    </w:tbl>
    <w:p w:rsidR="00DC43D6" w:rsidRDefault="00DC43D6" w:rsidP="00577D96">
      <w:pPr>
        <w:rPr>
          <w:kern w:val="0"/>
        </w:rPr>
      </w:pPr>
    </w:p>
    <w:p w:rsidR="00A942A5" w:rsidRDefault="00CE79E4" w:rsidP="007452CA">
      <w:pPr>
        <w:pStyle w:val="3"/>
      </w:pPr>
      <w:r>
        <w:rPr>
          <w:rFonts w:hint="eastAsia"/>
        </w:rPr>
        <w:t>第9章：中位数和</w:t>
      </w:r>
      <w:r w:rsidR="007452CA">
        <w:rPr>
          <w:rFonts w:hint="eastAsia"/>
        </w:rPr>
        <w:t>顺序统计学</w:t>
      </w:r>
    </w:p>
    <w:p w:rsidR="007452CA" w:rsidRDefault="003A058D" w:rsidP="003A058D">
      <w:pPr>
        <w:pStyle w:val="a3"/>
        <w:numPr>
          <w:ilvl w:val="0"/>
          <w:numId w:val="11"/>
        </w:numPr>
        <w:ind w:firstLineChars="0"/>
        <w:rPr>
          <w:kern w:val="0"/>
        </w:rPr>
      </w:pPr>
      <w:r>
        <w:rPr>
          <w:rFonts w:hint="eastAsia"/>
          <w:kern w:val="0"/>
        </w:rPr>
        <w:t>第</w:t>
      </w:r>
      <w:r>
        <w:rPr>
          <w:rFonts w:hint="eastAsia"/>
          <w:kern w:val="0"/>
        </w:rPr>
        <w:t>i</w:t>
      </w:r>
      <w:r>
        <w:rPr>
          <w:rFonts w:hint="eastAsia"/>
          <w:kern w:val="0"/>
        </w:rPr>
        <w:t>个顺序统计量是该集合中第</w:t>
      </w:r>
      <w:r>
        <w:rPr>
          <w:rFonts w:hint="eastAsia"/>
          <w:kern w:val="0"/>
        </w:rPr>
        <w:t>i</w:t>
      </w:r>
      <w:r>
        <w:rPr>
          <w:rFonts w:hint="eastAsia"/>
          <w:kern w:val="0"/>
        </w:rPr>
        <w:t>小的元素。</w:t>
      </w:r>
      <w:r w:rsidR="00F96786">
        <w:rPr>
          <w:kern w:val="0"/>
        </w:rPr>
        <w:br/>
      </w:r>
      <w:r w:rsidR="00F96786" w:rsidRPr="00F96786">
        <w:rPr>
          <w:rFonts w:hint="eastAsia"/>
          <w:kern w:val="0"/>
        </w:rPr>
        <w:t>最小值是第</w:t>
      </w:r>
      <w:r w:rsidR="00F96786" w:rsidRPr="00F96786">
        <w:rPr>
          <w:rFonts w:hint="eastAsia"/>
          <w:kern w:val="0"/>
        </w:rPr>
        <w:t>1</w:t>
      </w:r>
      <w:r w:rsidR="00F96786" w:rsidRPr="00F96786">
        <w:rPr>
          <w:rFonts w:hint="eastAsia"/>
          <w:kern w:val="0"/>
        </w:rPr>
        <w:t>个顺序统计量</w:t>
      </w:r>
      <w:r w:rsidR="00F96786" w:rsidRPr="00F96786">
        <w:rPr>
          <w:rFonts w:hint="eastAsia"/>
          <w:kern w:val="0"/>
        </w:rPr>
        <w:t>(i=1)</w:t>
      </w:r>
      <w:r w:rsidR="00F96786" w:rsidRPr="00F96786">
        <w:rPr>
          <w:rFonts w:hint="eastAsia"/>
          <w:kern w:val="0"/>
        </w:rPr>
        <w:t>最大值是第</w:t>
      </w:r>
      <w:r w:rsidR="00F96786" w:rsidRPr="00F96786">
        <w:rPr>
          <w:rFonts w:hint="eastAsia"/>
          <w:kern w:val="0"/>
        </w:rPr>
        <w:t>n</w:t>
      </w:r>
      <w:r w:rsidR="00F96786" w:rsidRPr="00F96786">
        <w:rPr>
          <w:rFonts w:hint="eastAsia"/>
          <w:kern w:val="0"/>
        </w:rPr>
        <w:t>个顺序统计量</w:t>
      </w:r>
      <w:r w:rsidR="00F96786" w:rsidRPr="00F96786">
        <w:rPr>
          <w:rFonts w:hint="eastAsia"/>
          <w:kern w:val="0"/>
        </w:rPr>
        <w:t>(i=n)</w:t>
      </w:r>
    </w:p>
    <w:p w:rsidR="003A058D" w:rsidRDefault="003A058D" w:rsidP="003A058D">
      <w:pPr>
        <w:pStyle w:val="a3"/>
        <w:numPr>
          <w:ilvl w:val="0"/>
          <w:numId w:val="11"/>
        </w:numPr>
        <w:ind w:firstLineChars="0"/>
        <w:rPr>
          <w:kern w:val="0"/>
        </w:rPr>
      </w:pPr>
      <w:r>
        <w:rPr>
          <w:rFonts w:hint="eastAsia"/>
          <w:kern w:val="0"/>
        </w:rPr>
        <w:t>中位数是它所在集合的“中点元素”</w:t>
      </w:r>
    </w:p>
    <w:p w:rsidR="00F96786" w:rsidRDefault="00F96786" w:rsidP="003A058D">
      <w:pPr>
        <w:pStyle w:val="a3"/>
        <w:numPr>
          <w:ilvl w:val="0"/>
          <w:numId w:val="11"/>
        </w:numPr>
        <w:ind w:firstLineChars="0"/>
        <w:rPr>
          <w:kern w:val="0"/>
        </w:rPr>
      </w:pPr>
      <w:r>
        <w:rPr>
          <w:rFonts w:hint="eastAsia"/>
          <w:kern w:val="0"/>
        </w:rPr>
        <w:t>找最大最小值的算法，一般人可能以为需要</w:t>
      </w:r>
      <w:r>
        <w:rPr>
          <w:rFonts w:hint="eastAsia"/>
          <w:kern w:val="0"/>
        </w:rPr>
        <w:t>2n</w:t>
      </w:r>
      <w:r>
        <w:rPr>
          <w:rFonts w:hint="eastAsia"/>
          <w:kern w:val="0"/>
        </w:rPr>
        <w:t>次比较，实际上只需要最多</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次比较，使用的技巧是：</w:t>
      </w:r>
      <w:r>
        <w:rPr>
          <w:kern w:val="0"/>
        </w:rPr>
        <w:br/>
      </w:r>
      <w:r w:rsidRPr="00F96786">
        <w:rPr>
          <w:rFonts w:hint="eastAsia"/>
          <w:kern w:val="0"/>
        </w:rPr>
        <w:t>将一对元素比较，然后把较大者于</w:t>
      </w:r>
      <w:r w:rsidRPr="00F96786">
        <w:rPr>
          <w:rFonts w:hint="eastAsia"/>
          <w:kern w:val="0"/>
        </w:rPr>
        <w:t>max</w:t>
      </w:r>
      <w:r w:rsidRPr="00F96786">
        <w:rPr>
          <w:rFonts w:hint="eastAsia"/>
          <w:kern w:val="0"/>
        </w:rPr>
        <w:t>比较，较小者与</w:t>
      </w:r>
      <w:r w:rsidRPr="00F96786">
        <w:rPr>
          <w:rFonts w:hint="eastAsia"/>
          <w:kern w:val="0"/>
        </w:rPr>
        <w:t>min</w:t>
      </w:r>
      <w:r w:rsidRPr="00F96786">
        <w:rPr>
          <w:rFonts w:hint="eastAsia"/>
          <w:kern w:val="0"/>
        </w:rPr>
        <w:t>比较</w:t>
      </w:r>
      <w:r>
        <w:rPr>
          <w:rFonts w:hint="eastAsia"/>
          <w:kern w:val="0"/>
        </w:rPr>
        <w:t>，这样就只需要</w:t>
      </w:r>
      <w:r>
        <w:rPr>
          <w:rFonts w:hint="eastAsia"/>
          <w:kern w:val="0"/>
        </w:rPr>
        <w:t>3</w:t>
      </w:r>
      <m:oMath>
        <m:d>
          <m:dPr>
            <m:begChr m:val="⌊"/>
            <m:endChr m:val="⌋"/>
            <m:ctrlPr>
              <w:rPr>
                <w:rFonts w:ascii="Cambria Math" w:hAnsi="Cambria Math" w:cstheme="minorHAnsi"/>
                <w:kern w:val="0"/>
              </w:rPr>
            </m:ctrlPr>
          </m:dPr>
          <m:e>
            <m:f>
              <m:fPr>
                <m:ctrlPr>
                  <w:rPr>
                    <w:rFonts w:ascii="Cambria Math" w:hAnsi="Cambria Math" w:cstheme="minorHAnsi"/>
                    <w:kern w:val="0"/>
                  </w:rPr>
                </m:ctrlPr>
              </m:fPr>
              <m:num>
                <m:r>
                  <m:rPr>
                    <m:sty m:val="p"/>
                  </m:rPr>
                  <w:rPr>
                    <w:rFonts w:ascii="Cambria Math" w:hAnsi="Cambria Math" w:cstheme="minorHAnsi"/>
                    <w:kern w:val="0"/>
                  </w:rPr>
                  <m:t>n</m:t>
                </m:r>
              </m:num>
              <m:den>
                <m:r>
                  <m:rPr>
                    <m:sty m:val="p"/>
                  </m:rPr>
                  <w:rPr>
                    <w:rFonts w:ascii="Cambria Math" w:hAnsi="Cambria Math" w:cstheme="minorHAnsi"/>
                    <w:kern w:val="0"/>
                  </w:rPr>
                  <m:t>2</m:t>
                </m:r>
              </m:den>
            </m:f>
          </m:e>
        </m:d>
      </m:oMath>
      <w:r>
        <w:rPr>
          <w:rFonts w:hint="eastAsia"/>
          <w:kern w:val="0"/>
        </w:rPr>
        <w:t>次比较就能得到最后的结果。</w:t>
      </w:r>
    </w:p>
    <w:p w:rsidR="009B1EDA" w:rsidRDefault="009B1EDA" w:rsidP="003A058D">
      <w:pPr>
        <w:pStyle w:val="a3"/>
        <w:numPr>
          <w:ilvl w:val="0"/>
          <w:numId w:val="11"/>
        </w:numPr>
        <w:ind w:firstLineChars="0"/>
        <w:rPr>
          <w:kern w:val="0"/>
        </w:rPr>
      </w:pPr>
      <w:r>
        <w:rPr>
          <w:rFonts w:hint="eastAsia"/>
          <w:kern w:val="0"/>
        </w:rPr>
        <w:t>以期望线性时间选择顺序统计量的方法是以快速排序为模型。如同在快速排序中一样，此算法的思想也是对输入数组进行递归划分。但和快速排序不同的是，快速排序会递归处理划分的两边，而</w:t>
      </w:r>
      <w:r>
        <w:rPr>
          <w:rFonts w:hint="eastAsia"/>
          <w:kern w:val="0"/>
        </w:rPr>
        <w:t>randomized-select</w:t>
      </w:r>
      <w:r>
        <w:rPr>
          <w:rFonts w:hint="eastAsia"/>
          <w:kern w:val="0"/>
        </w:rPr>
        <w:t>只处理划分的一边。并由此将期望的运行时间由</w:t>
      </w:r>
      <w:r>
        <w:rPr>
          <w:rFonts w:hint="eastAsia"/>
          <w:kern w:val="0"/>
        </w:rPr>
        <w:t>O(nlgn)</w:t>
      </w:r>
      <w:r>
        <w:rPr>
          <w:rFonts w:hint="eastAsia"/>
          <w:kern w:val="0"/>
        </w:rPr>
        <w:t>下降到了</w:t>
      </w:r>
      <w:r>
        <w:rPr>
          <w:rFonts w:hint="eastAsia"/>
          <w:kern w:val="0"/>
        </w:rPr>
        <w:t>O(n)</w:t>
      </w:r>
      <w:r>
        <w:rPr>
          <w:rFonts w:hint="eastAsia"/>
          <w:kern w:val="0"/>
        </w:rPr>
        <w:t>。</w:t>
      </w:r>
      <w:r w:rsidR="00002F2E">
        <w:rPr>
          <w:kern w:val="0"/>
        </w:rPr>
        <w:br/>
      </w:r>
      <w:r w:rsidR="00002F2E" w:rsidRPr="007D77D1">
        <w:rPr>
          <w:rFonts w:hint="eastAsia"/>
          <w:kern w:val="0"/>
          <w:u w:val="single"/>
        </w:rPr>
        <w:t>我觉得</w:t>
      </w:r>
      <w:r w:rsidR="00002F2E" w:rsidRPr="007D77D1">
        <w:rPr>
          <w:rFonts w:hint="eastAsia"/>
          <w:kern w:val="0"/>
          <w:u w:val="single"/>
        </w:rPr>
        <w:t>C++ STL</w:t>
      </w:r>
      <w:r w:rsidR="00002F2E" w:rsidRPr="007D77D1">
        <w:rPr>
          <w:rFonts w:hint="eastAsia"/>
          <w:kern w:val="0"/>
          <w:u w:val="single"/>
        </w:rPr>
        <w:t>中的</w:t>
      </w:r>
      <w:r w:rsidR="00002F2E" w:rsidRPr="007D77D1">
        <w:rPr>
          <w:rFonts w:hint="eastAsia"/>
          <w:kern w:val="0"/>
          <w:u w:val="single"/>
        </w:rPr>
        <w:t>nth_element</w:t>
      </w:r>
      <w:r w:rsidR="00002F2E" w:rsidRPr="007D77D1">
        <w:rPr>
          <w:rFonts w:hint="eastAsia"/>
          <w:kern w:val="0"/>
          <w:u w:val="single"/>
        </w:rPr>
        <w:t>用的可能就是这个算法</w:t>
      </w:r>
      <w:r w:rsidR="000A5AC9">
        <w:rPr>
          <w:rFonts w:hint="eastAsia"/>
          <w:kern w:val="0"/>
          <w:u w:val="single"/>
        </w:rPr>
        <w:t>，所以它的效率应该很高</w:t>
      </w:r>
      <w:r w:rsidR="00002F2E">
        <w:rPr>
          <w:rFonts w:hint="eastAsia"/>
          <w:kern w:val="0"/>
        </w:rPr>
        <w:t>。</w:t>
      </w:r>
    </w:p>
    <w:p w:rsidR="00B91C12" w:rsidRPr="003A058D" w:rsidRDefault="00463372" w:rsidP="003A058D">
      <w:pPr>
        <w:pStyle w:val="a3"/>
        <w:numPr>
          <w:ilvl w:val="0"/>
          <w:numId w:val="11"/>
        </w:numPr>
        <w:ind w:firstLineChars="0"/>
        <w:rPr>
          <w:kern w:val="0"/>
        </w:rPr>
      </w:pPr>
      <w:r>
        <w:rPr>
          <w:rFonts w:hint="eastAsia"/>
          <w:kern w:val="0"/>
        </w:rPr>
        <w:t>最坏线性时间选择顺序统计量的方法的核心在于：要保证对数组的划分是一个好的划分。</w:t>
      </w:r>
      <w:r>
        <w:rPr>
          <w:kern w:val="0"/>
        </w:rPr>
        <w:br/>
      </w:r>
      <w:r>
        <w:rPr>
          <w:rFonts w:hint="eastAsia"/>
          <w:kern w:val="0"/>
        </w:rPr>
        <w:t>于是方法使用了一个</w:t>
      </w:r>
      <w:r w:rsidR="000A6BA5">
        <w:rPr>
          <w:rFonts w:hint="eastAsia"/>
          <w:kern w:val="0"/>
        </w:rPr>
        <w:t>很奇怪的取主元的方法，虽然看起来很奇怪，但是该方法被这样的提出就肯定有它的理论基础的。</w:t>
      </w:r>
      <w:r w:rsidR="00A4064D">
        <w:rPr>
          <w:kern w:val="0"/>
        </w:rPr>
        <w:br/>
      </w:r>
      <w:r w:rsidR="00A4064D">
        <w:rPr>
          <w:rFonts w:hint="eastAsia"/>
          <w:kern w:val="0"/>
        </w:rPr>
        <w:t>不过这种取巧的方法不太值得去写一遍，而且明显写出来也很容易的，没有什么新技术和新想法。</w:t>
      </w:r>
    </w:p>
    <w:tbl>
      <w:tblPr>
        <w:tblStyle w:val="aa"/>
        <w:tblW w:w="0" w:type="auto"/>
        <w:tblLook w:val="04A0"/>
      </w:tblPr>
      <w:tblGrid>
        <w:gridCol w:w="11840"/>
      </w:tblGrid>
      <w:tr w:rsidR="00A4064D" w:rsidTr="00A4064D">
        <w:tc>
          <w:tcPr>
            <w:tcW w:w="11840" w:type="dxa"/>
          </w:tcPr>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nth_element.cpp的简短描述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nth_element.cpp的详细描述</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2011/05/26</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"stdafx.h"</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&lt;iostream&gt;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&lt;algorithm&gt;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&lt;vector&gt;</w:t>
            </w:r>
          </w:p>
          <w:p w:rsidR="008D57DD" w:rsidRDefault="008D57DD" w:rsidP="008D57D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color w:val="A31515"/>
                <w:kern w:val="0"/>
                <w:sz w:val="18"/>
                <w:szCs w:val="18"/>
              </w:rPr>
              <w:t>&lt;iterator&gt;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usingnamespace</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color w:val="010001"/>
                <w:kern w:val="0"/>
                <w:sz w:val="18"/>
                <w:szCs w:val="18"/>
              </w:rPr>
              <w:t>chapter9</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寻找v数组的子集的第i个顺序统计量</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寻找v数组的子集[begin_index, end_index]中的第i个元素顺序统计量，&lt;=i&lt;size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//这个判断纯粹只是一个加速return的技巧，没有这个判断算法也是正确的！</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//随机取样</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+ 1)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swap_index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//根据最后一个主元进行分割成两部分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 &lt;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j</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swap</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//主元是本区间的第k个元素顺序统计量，&lt;=k&lt;size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//找到了</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//在左区间继续找</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begin_index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//在右区间继续找：由于主元是第k个元素顺序统计量(0&lt;=k&lt;size)，所以小于等于主元的元素有k+1个（包括主元），因此寻找右区间的第n-(k+1)个顺序统计量</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end_index</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- 1);</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寻找v数组中的第i个顺序统计量，&lt;=i&lt;size</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&gt;&amp;</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intconst</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color w:val="010001"/>
                <w:kern w:val="0"/>
                <w:sz w:val="18"/>
                <w:szCs w:val="18"/>
              </w:rPr>
              <w:t>_NthElement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0,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size</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n</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push_back</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copy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ostream_iterator</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&lt;&lt;</w:t>
            </w:r>
            <w:r>
              <w:rPr>
                <w:rFonts w:ascii="新宋体" w:eastAsia="新宋体" w:hAnsi="Times New Roman" w:cs="Times New Roman"/>
                <w:noProof/>
                <w:color w:val="A31515"/>
                <w:kern w:val="0"/>
                <w:sz w:val="18"/>
                <w:szCs w:val="18"/>
              </w:rPr>
              <w:t>"th element is:"</w:t>
            </w:r>
            <w:r>
              <w:rPr>
                <w:rFonts w:ascii="新宋体" w:eastAsia="新宋体" w:hAnsi="Times New Roman" w:cs="Times New Roman"/>
                <w:noProof/>
                <w:kern w:val="0"/>
                <w:sz w:val="18"/>
                <w:szCs w:val="18"/>
              </w:rPr>
              <w:t>&lt;&lt;</w:t>
            </w:r>
            <w:r>
              <w:rPr>
                <w:rFonts w:ascii="新宋体" w:eastAsia="新宋体" w:hAnsi="Times New Roman" w:cs="Times New Roman"/>
                <w:noProof/>
                <w:color w:val="010001"/>
                <w:kern w:val="0"/>
                <w:sz w:val="18"/>
                <w:szCs w:val="18"/>
              </w:rPr>
              <w:t>NthElement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v</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&lt;&lt;</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8D57DD" w:rsidRDefault="008D57DD" w:rsidP="008D57D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A4064D" w:rsidRDefault="008D57DD" w:rsidP="008D57DD">
            <w:pPr>
              <w:rPr>
                <w:kern w:val="0"/>
              </w:rPr>
            </w:pPr>
            <w:r>
              <w:rPr>
                <w:rFonts w:ascii="新宋体" w:eastAsia="新宋体" w:hAnsi="Times New Roman" w:cs="Times New Roman"/>
                <w:noProof/>
                <w:kern w:val="0"/>
                <w:sz w:val="18"/>
                <w:szCs w:val="18"/>
              </w:rPr>
              <w:t>}</w:t>
            </w:r>
          </w:p>
          <w:p w:rsidR="008D57DD" w:rsidRDefault="008D57DD" w:rsidP="00577D96">
            <w:pPr>
              <w:rPr>
                <w:kern w:val="0"/>
              </w:rPr>
            </w:pPr>
          </w:p>
          <w:p w:rsidR="008D57DD" w:rsidRDefault="008D57DD" w:rsidP="00577D96">
            <w:pPr>
              <w:rPr>
                <w:kern w:val="0"/>
              </w:rPr>
            </w:pPr>
            <w:r>
              <w:rPr>
                <w:rFonts w:hint="eastAsia"/>
                <w:kern w:val="0"/>
              </w:rPr>
              <w:t>Output:</w:t>
            </w:r>
          </w:p>
          <w:p w:rsidR="008D57DD" w:rsidRPr="008D57DD" w:rsidRDefault="008D57DD" w:rsidP="008D57DD">
            <w:pPr>
              <w:rPr>
                <w:kern w:val="0"/>
              </w:rPr>
            </w:pPr>
            <w:r w:rsidRPr="008D57DD">
              <w:rPr>
                <w:kern w:val="0"/>
              </w:rPr>
              <w:t>41  467  334  500  169  724  478  358  962  464</w:t>
            </w:r>
          </w:p>
          <w:p w:rsidR="008D57DD" w:rsidRPr="008D57DD" w:rsidRDefault="008D57DD" w:rsidP="008D57DD">
            <w:pPr>
              <w:rPr>
                <w:kern w:val="0"/>
              </w:rPr>
            </w:pPr>
            <w:r w:rsidRPr="008D57DD">
              <w:rPr>
                <w:kern w:val="0"/>
              </w:rPr>
              <w:t>0th element is:41</w:t>
            </w:r>
          </w:p>
          <w:p w:rsidR="008D57DD" w:rsidRPr="008D57DD" w:rsidRDefault="008D57DD" w:rsidP="008D57DD">
            <w:pPr>
              <w:rPr>
                <w:kern w:val="0"/>
              </w:rPr>
            </w:pPr>
            <w:r w:rsidRPr="008D57DD">
              <w:rPr>
                <w:kern w:val="0"/>
              </w:rPr>
              <w:t>1th element is:169</w:t>
            </w:r>
          </w:p>
          <w:p w:rsidR="008D57DD" w:rsidRPr="008D57DD" w:rsidRDefault="008D57DD" w:rsidP="008D57DD">
            <w:pPr>
              <w:rPr>
                <w:kern w:val="0"/>
              </w:rPr>
            </w:pPr>
            <w:r w:rsidRPr="008D57DD">
              <w:rPr>
                <w:kern w:val="0"/>
              </w:rPr>
              <w:t>2th element is:334</w:t>
            </w:r>
          </w:p>
          <w:p w:rsidR="008D57DD" w:rsidRPr="008D57DD" w:rsidRDefault="008D57DD" w:rsidP="008D57DD">
            <w:pPr>
              <w:rPr>
                <w:kern w:val="0"/>
              </w:rPr>
            </w:pPr>
            <w:r w:rsidRPr="008D57DD">
              <w:rPr>
                <w:kern w:val="0"/>
              </w:rPr>
              <w:t>3th element is:358</w:t>
            </w:r>
          </w:p>
          <w:p w:rsidR="008D57DD" w:rsidRPr="008D57DD" w:rsidRDefault="008D57DD" w:rsidP="008D57DD">
            <w:pPr>
              <w:rPr>
                <w:kern w:val="0"/>
              </w:rPr>
            </w:pPr>
            <w:r w:rsidRPr="008D57DD">
              <w:rPr>
                <w:kern w:val="0"/>
              </w:rPr>
              <w:t>4th element is:464</w:t>
            </w:r>
          </w:p>
          <w:p w:rsidR="008D57DD" w:rsidRPr="008D57DD" w:rsidRDefault="008D57DD" w:rsidP="008D57DD">
            <w:pPr>
              <w:rPr>
                <w:kern w:val="0"/>
              </w:rPr>
            </w:pPr>
            <w:r w:rsidRPr="008D57DD">
              <w:rPr>
                <w:kern w:val="0"/>
              </w:rPr>
              <w:t>5th element is:467</w:t>
            </w:r>
          </w:p>
          <w:p w:rsidR="008D57DD" w:rsidRPr="008D57DD" w:rsidRDefault="008D57DD" w:rsidP="008D57DD">
            <w:pPr>
              <w:rPr>
                <w:kern w:val="0"/>
              </w:rPr>
            </w:pPr>
            <w:r w:rsidRPr="008D57DD">
              <w:rPr>
                <w:kern w:val="0"/>
              </w:rPr>
              <w:t>6th element is:478</w:t>
            </w:r>
          </w:p>
          <w:p w:rsidR="008D57DD" w:rsidRPr="008D57DD" w:rsidRDefault="008D57DD" w:rsidP="008D57DD">
            <w:pPr>
              <w:rPr>
                <w:kern w:val="0"/>
              </w:rPr>
            </w:pPr>
            <w:r w:rsidRPr="008D57DD">
              <w:rPr>
                <w:kern w:val="0"/>
              </w:rPr>
              <w:t>7th element is:500</w:t>
            </w:r>
          </w:p>
          <w:p w:rsidR="008D57DD" w:rsidRPr="008D57DD" w:rsidRDefault="008D57DD" w:rsidP="008D57DD">
            <w:pPr>
              <w:rPr>
                <w:kern w:val="0"/>
              </w:rPr>
            </w:pPr>
            <w:r w:rsidRPr="008D57DD">
              <w:rPr>
                <w:kern w:val="0"/>
              </w:rPr>
              <w:t>8th element is:724</w:t>
            </w:r>
          </w:p>
          <w:p w:rsidR="008D57DD" w:rsidRPr="008D57DD" w:rsidRDefault="008D57DD" w:rsidP="008D57DD">
            <w:pPr>
              <w:rPr>
                <w:kern w:val="0"/>
              </w:rPr>
            </w:pPr>
            <w:r w:rsidRPr="008D57DD">
              <w:rPr>
                <w:kern w:val="0"/>
              </w:rPr>
              <w:t>9th element is:962</w:t>
            </w:r>
          </w:p>
          <w:p w:rsidR="008D57DD" w:rsidRDefault="008D57DD" w:rsidP="008D57DD">
            <w:pPr>
              <w:rPr>
                <w:kern w:val="0"/>
              </w:rPr>
            </w:pPr>
            <w:r w:rsidRPr="008D57DD">
              <w:rPr>
                <w:rFonts w:hint="eastAsia"/>
                <w:kern w:val="0"/>
              </w:rPr>
              <w:t>请按任意键继续</w:t>
            </w:r>
            <w:r w:rsidRPr="008D57DD">
              <w:rPr>
                <w:rFonts w:hint="eastAsia"/>
                <w:kern w:val="0"/>
              </w:rPr>
              <w:t>. . .</w:t>
            </w:r>
          </w:p>
        </w:tc>
      </w:tr>
    </w:tbl>
    <w:p w:rsidR="00A942A5" w:rsidRDefault="00A942A5" w:rsidP="00577D96">
      <w:pPr>
        <w:rPr>
          <w:kern w:val="0"/>
        </w:rPr>
      </w:pPr>
    </w:p>
    <w:p w:rsidR="00A942A5" w:rsidRDefault="008D57DD" w:rsidP="008D57DD">
      <w:pPr>
        <w:pStyle w:val="2"/>
      </w:pPr>
      <w:r>
        <w:rPr>
          <w:rFonts w:hint="eastAsia"/>
        </w:rPr>
        <w:t>第三部分：数据结构</w:t>
      </w:r>
    </w:p>
    <w:p w:rsidR="00423B6A" w:rsidRDefault="00423B6A" w:rsidP="007405B9">
      <w:pPr>
        <w:pStyle w:val="3"/>
      </w:pPr>
      <w:r>
        <w:rPr>
          <w:rFonts w:hint="eastAsia"/>
        </w:rPr>
        <w:t>第10章：基本数据结构</w:t>
      </w:r>
    </w:p>
    <w:p w:rsidR="00423B6A" w:rsidRDefault="00E07724" w:rsidP="00577D96">
      <w:pPr>
        <w:rPr>
          <w:kern w:val="0"/>
        </w:rPr>
      </w:pPr>
      <w:r>
        <w:rPr>
          <w:rFonts w:hint="eastAsia"/>
          <w:kern w:val="0"/>
        </w:rPr>
        <w:t>没发现有什么值得看的，貌似</w:t>
      </w:r>
      <w:r w:rsidR="00E101DE">
        <w:rPr>
          <w:rFonts w:hint="eastAsia"/>
          <w:kern w:val="0"/>
        </w:rPr>
        <w:t>就是下面</w:t>
      </w:r>
      <w:r>
        <w:rPr>
          <w:rFonts w:hint="eastAsia"/>
          <w:kern w:val="0"/>
        </w:rPr>
        <w:t>这些基本的知识，这些知识都不知道就没</w:t>
      </w:r>
      <w:bookmarkStart w:id="0" w:name="_GoBack"/>
      <w:bookmarkEnd w:id="0"/>
      <w:r>
        <w:rPr>
          <w:rFonts w:hint="eastAsia"/>
          <w:kern w:val="0"/>
        </w:rPr>
        <w:t>法混啦。</w:t>
      </w:r>
    </w:p>
    <w:p w:rsidR="00000000" w:rsidRDefault="004E0EBE">
      <w:pPr>
        <w:pStyle w:val="a3"/>
        <w:numPr>
          <w:ilvl w:val="0"/>
          <w:numId w:val="13"/>
        </w:numPr>
        <w:ind w:firstLineChars="0"/>
        <w:rPr>
          <w:kern w:val="0"/>
        </w:rPr>
      </w:pPr>
      <w:r>
        <w:rPr>
          <w:rFonts w:hint="eastAsia"/>
          <w:kern w:val="0"/>
        </w:rPr>
        <w:t>栈</w:t>
      </w:r>
    </w:p>
    <w:p w:rsidR="00000000" w:rsidRDefault="004E0EBE">
      <w:pPr>
        <w:pStyle w:val="a3"/>
        <w:numPr>
          <w:ilvl w:val="0"/>
          <w:numId w:val="13"/>
        </w:numPr>
        <w:ind w:firstLineChars="0"/>
        <w:rPr>
          <w:kern w:val="0"/>
        </w:rPr>
      </w:pPr>
      <w:r>
        <w:rPr>
          <w:rFonts w:hint="eastAsia"/>
          <w:kern w:val="0"/>
        </w:rPr>
        <w:t>队列</w:t>
      </w:r>
    </w:p>
    <w:p w:rsidR="00000000" w:rsidRDefault="004E0EBE">
      <w:pPr>
        <w:pStyle w:val="a3"/>
        <w:numPr>
          <w:ilvl w:val="0"/>
          <w:numId w:val="13"/>
        </w:numPr>
        <w:ind w:firstLineChars="0"/>
        <w:rPr>
          <w:kern w:val="0"/>
        </w:rPr>
      </w:pPr>
      <w:r>
        <w:rPr>
          <w:rFonts w:hint="eastAsia"/>
          <w:kern w:val="0"/>
        </w:rPr>
        <w:t>链表</w:t>
      </w:r>
    </w:p>
    <w:p w:rsidR="00000000" w:rsidRDefault="004E0EBE">
      <w:pPr>
        <w:pStyle w:val="a3"/>
        <w:numPr>
          <w:ilvl w:val="0"/>
          <w:numId w:val="13"/>
        </w:numPr>
        <w:ind w:firstLineChars="0"/>
        <w:rPr>
          <w:kern w:val="0"/>
        </w:rPr>
      </w:pPr>
      <w:r>
        <w:rPr>
          <w:rFonts w:hint="eastAsia"/>
          <w:kern w:val="0"/>
        </w:rPr>
        <w:t>树的“左孩子、右兄弟”表示法</w:t>
      </w:r>
    </w:p>
    <w:p w:rsidR="00423B6A" w:rsidRDefault="00423B6A" w:rsidP="00577D96">
      <w:pPr>
        <w:rPr>
          <w:kern w:val="0"/>
        </w:rPr>
      </w:pPr>
    </w:p>
    <w:p w:rsidR="00423B6A" w:rsidRDefault="00423B6A" w:rsidP="007405B9">
      <w:pPr>
        <w:pStyle w:val="3"/>
      </w:pPr>
      <w:r>
        <w:rPr>
          <w:rFonts w:hint="eastAsia"/>
        </w:rPr>
        <w:t>第11章：散列表</w:t>
      </w:r>
    </w:p>
    <w:p w:rsidR="00423B6A" w:rsidRDefault="00AD162D" w:rsidP="007405B9">
      <w:pPr>
        <w:pStyle w:val="a3"/>
        <w:numPr>
          <w:ilvl w:val="0"/>
          <w:numId w:val="12"/>
        </w:numPr>
        <w:ind w:firstLineChars="0"/>
        <w:rPr>
          <w:kern w:val="0"/>
        </w:rPr>
      </w:pPr>
      <w:r>
        <w:rPr>
          <w:rFonts w:hint="eastAsia"/>
          <w:kern w:val="0"/>
        </w:rPr>
        <w:t>在散列表中查找一个元素的时间与在链表中查找一个元素的时候相同，在最坏情况为</w:t>
      </w:r>
      <w:r>
        <w:rPr>
          <w:rFonts w:hint="eastAsia"/>
          <w:kern w:val="0"/>
        </w:rPr>
        <w:t>O(n)</w:t>
      </w:r>
      <w:r>
        <w:rPr>
          <w:rFonts w:hint="eastAsia"/>
          <w:kern w:val="0"/>
        </w:rPr>
        <w:t>，但期望时间为</w:t>
      </w:r>
      <w:r>
        <w:rPr>
          <w:rFonts w:hint="eastAsia"/>
          <w:kern w:val="0"/>
        </w:rPr>
        <w:t>O(1)</w:t>
      </w:r>
      <w:r w:rsidR="00FD08DF">
        <w:rPr>
          <w:rFonts w:hint="eastAsia"/>
          <w:kern w:val="0"/>
        </w:rPr>
        <w:t>。</w:t>
      </w:r>
      <w:r w:rsidR="00FD08DF">
        <w:rPr>
          <w:kern w:val="0"/>
        </w:rPr>
        <w:br/>
      </w:r>
      <w:r w:rsidR="00FD08DF">
        <w:rPr>
          <w:rFonts w:hint="eastAsia"/>
          <w:kern w:val="0"/>
        </w:rPr>
        <w:t>在实践中，散列表的效率是很高的，一般可认为是</w:t>
      </w:r>
      <w:r w:rsidR="00FD08DF">
        <w:rPr>
          <w:rFonts w:hint="eastAsia"/>
          <w:kern w:val="0"/>
        </w:rPr>
        <w:t>O(1)</w:t>
      </w:r>
      <w:r w:rsidR="00FD08DF">
        <w:rPr>
          <w:rFonts w:hint="eastAsia"/>
          <w:kern w:val="0"/>
        </w:rPr>
        <w:t>。</w:t>
      </w:r>
    </w:p>
    <w:p w:rsidR="00AD162D" w:rsidRDefault="00AD162D"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w:t>
      </w:r>
    </w:p>
    <w:p w:rsidR="00AD162D" w:rsidRDefault="00AD162D" w:rsidP="007405B9">
      <w:pPr>
        <w:pStyle w:val="a3"/>
        <w:numPr>
          <w:ilvl w:val="0"/>
          <w:numId w:val="12"/>
        </w:numPr>
        <w:ind w:firstLineChars="0"/>
        <w:rPr>
          <w:kern w:val="0"/>
        </w:rPr>
      </w:pPr>
      <w:r>
        <w:rPr>
          <w:rFonts w:hint="eastAsia"/>
          <w:kern w:val="0"/>
        </w:rPr>
        <w:t>当待排序的关键字集合是静态的（即当关键字集合一旦存入后不再改变），“完全散列能够在</w:t>
      </w:r>
      <w:r>
        <w:rPr>
          <w:rFonts w:hint="eastAsia"/>
          <w:kern w:val="0"/>
        </w:rPr>
        <w:t>O(1)</w:t>
      </w:r>
      <w:r>
        <w:rPr>
          <w:rFonts w:hint="eastAsia"/>
          <w:kern w:val="0"/>
        </w:rPr>
        <w:t>的最坏情况时间内支持关键字查找。</w:t>
      </w:r>
    </w:p>
    <w:p w:rsidR="00AD162D" w:rsidRDefault="00171301" w:rsidP="007405B9">
      <w:pPr>
        <w:pStyle w:val="a3"/>
        <w:numPr>
          <w:ilvl w:val="0"/>
          <w:numId w:val="12"/>
        </w:numPr>
        <w:ind w:firstLineChars="0"/>
        <w:rPr>
          <w:kern w:val="0"/>
        </w:rPr>
      </w:pPr>
      <w:r>
        <w:rPr>
          <w:rFonts w:hint="eastAsia"/>
          <w:kern w:val="0"/>
        </w:rPr>
        <w:t>散列是一种极其有效和实用的技术：基本的字典操作只需要</w:t>
      </w:r>
      <w:r>
        <w:rPr>
          <w:rFonts w:hint="eastAsia"/>
          <w:kern w:val="0"/>
        </w:rPr>
        <w:t>O(1)</w:t>
      </w:r>
      <w:r>
        <w:rPr>
          <w:rFonts w:hint="eastAsia"/>
          <w:kern w:val="0"/>
        </w:rPr>
        <w:t>的平均时间。而且当待排序的关键字的集合是静态的（即当关键字集合一旦存入后不需要再改变），“完全散列”能够在</w:t>
      </w:r>
      <w:r>
        <w:rPr>
          <w:rFonts w:hint="eastAsia"/>
          <w:kern w:val="0"/>
        </w:rPr>
        <w:t>O(1)</w:t>
      </w:r>
      <w:r>
        <w:rPr>
          <w:rFonts w:hint="eastAsia"/>
          <w:kern w:val="0"/>
        </w:rPr>
        <w:t>的最坏时间内支持查找操作。</w:t>
      </w:r>
    </w:p>
    <w:p w:rsidR="00171301" w:rsidRDefault="00171301" w:rsidP="007405B9">
      <w:pPr>
        <w:pStyle w:val="a3"/>
        <w:numPr>
          <w:ilvl w:val="0"/>
          <w:numId w:val="12"/>
        </w:numPr>
        <w:ind w:firstLineChars="0"/>
        <w:rPr>
          <w:kern w:val="0"/>
        </w:rPr>
      </w:pPr>
      <w:r>
        <w:rPr>
          <w:rFonts w:hint="eastAsia"/>
          <w:kern w:val="0"/>
        </w:rPr>
        <w:t>在众多的简单的解决碰撞的方法中，我觉得比较好的是通过链表法解决碰撞，虽然这个方法的理论最坏效率为</w:t>
      </w:r>
      <w:r>
        <w:rPr>
          <w:rFonts w:hint="eastAsia"/>
          <w:kern w:val="0"/>
        </w:rPr>
        <w:t>O(n)</w:t>
      </w:r>
      <w:r>
        <w:rPr>
          <w:rFonts w:hint="eastAsia"/>
          <w:kern w:val="0"/>
        </w:rPr>
        <w:t>，但是在平均情况下，它的性能也是非常好的，实现简单又高效。</w:t>
      </w:r>
    </w:p>
    <w:p w:rsidR="00171301" w:rsidRDefault="004E0EBE" w:rsidP="007405B9">
      <w:pPr>
        <w:pStyle w:val="a3"/>
        <w:numPr>
          <w:ilvl w:val="0"/>
          <w:numId w:val="12"/>
        </w:numPr>
        <w:ind w:firstLineChars="0"/>
        <w:rPr>
          <w:kern w:val="0"/>
        </w:rPr>
      </w:pPr>
      <w:r w:rsidRPr="004E0EBE">
        <w:rPr>
          <w:rFonts w:hint="eastAsia"/>
          <w:color w:val="0000FF"/>
          <w:kern w:val="0"/>
        </w:rPr>
        <w:t>装载因子</w:t>
      </w:r>
      <w:r w:rsidR="00171301">
        <w:rPr>
          <w:rFonts w:hint="eastAsia"/>
          <w:kern w:val="0"/>
        </w:rPr>
        <w:t>：给定一个能存放</w:t>
      </w:r>
      <w:r w:rsidR="00171301">
        <w:rPr>
          <w:rFonts w:hint="eastAsia"/>
          <w:kern w:val="0"/>
        </w:rPr>
        <w:t>n</w:t>
      </w:r>
      <w:r w:rsidR="00171301">
        <w:rPr>
          <w:rFonts w:hint="eastAsia"/>
          <w:kern w:val="0"/>
        </w:rPr>
        <w:t>个元素的、具有</w:t>
      </w:r>
      <w:r w:rsidR="00171301">
        <w:rPr>
          <w:rFonts w:hint="eastAsia"/>
          <w:kern w:val="0"/>
        </w:rPr>
        <w:t>m</w:t>
      </w:r>
      <w:r w:rsidR="00171301">
        <w:rPr>
          <w:rFonts w:hint="eastAsia"/>
          <w:kern w:val="0"/>
        </w:rPr>
        <w:t>个槽位的散列表</w:t>
      </w:r>
      <w:r w:rsidR="00171301">
        <w:rPr>
          <w:rFonts w:hint="eastAsia"/>
          <w:kern w:val="0"/>
        </w:rPr>
        <w:t>T</w:t>
      </w:r>
      <w:r w:rsidR="00171301">
        <w:rPr>
          <w:rFonts w:hint="eastAsia"/>
          <w:kern w:val="0"/>
        </w:rPr>
        <w:t>，定义</w:t>
      </w:r>
      <w:r w:rsidR="00171301">
        <w:rPr>
          <w:rFonts w:hint="eastAsia"/>
          <w:kern w:val="0"/>
        </w:rPr>
        <w:t>T</w:t>
      </w:r>
      <w:r w:rsidR="00171301">
        <w:rPr>
          <w:rFonts w:hint="eastAsia"/>
          <w:kern w:val="0"/>
        </w:rPr>
        <w:t>的装载因子</w:t>
      </w:r>
      <w:r w:rsidR="00171301" w:rsidRPr="00171301">
        <w:rPr>
          <w:rFonts w:hint="eastAsia"/>
          <w:kern w:val="0"/>
        </w:rPr>
        <w:t>α</w:t>
      </w:r>
      <w:r w:rsidR="00171301">
        <w:rPr>
          <w:rFonts w:hint="eastAsia"/>
          <w:kern w:val="0"/>
        </w:rPr>
        <w:t>为</w:t>
      </w:r>
      <w:r w:rsidR="00171301">
        <w:rPr>
          <w:rFonts w:hint="eastAsia"/>
          <w:kern w:val="0"/>
        </w:rPr>
        <w:t>n/m</w:t>
      </w:r>
      <w:r w:rsidR="00171301">
        <w:rPr>
          <w:rFonts w:hint="eastAsia"/>
          <w:kern w:val="0"/>
        </w:rPr>
        <w:t>，即一个链中平均存储的元素数。</w:t>
      </w:r>
    </w:p>
    <w:p w:rsidR="00000000" w:rsidRDefault="004E0EBE">
      <w:pPr>
        <w:pStyle w:val="a3"/>
        <w:numPr>
          <w:ilvl w:val="0"/>
          <w:numId w:val="12"/>
        </w:numPr>
        <w:ind w:firstLineChars="0"/>
        <w:rPr>
          <w:kern w:val="0"/>
        </w:rPr>
      </w:pPr>
      <w:r w:rsidRPr="004E0EBE">
        <w:rPr>
          <w:rFonts w:hint="eastAsia"/>
          <w:kern w:val="0"/>
        </w:rPr>
        <w:t>多数的散列函数都假定关键字域为自然数集</w:t>
      </w:r>
      <w:r w:rsidRPr="004E0EBE">
        <w:rPr>
          <w:kern w:val="0"/>
        </w:rPr>
        <w:t>N</w:t>
      </w:r>
      <w:r w:rsidRPr="004E0EBE">
        <w:rPr>
          <w:rFonts w:hint="eastAsia"/>
          <w:kern w:val="0"/>
        </w:rPr>
        <w:t>，如果所给关键字不是自然数，则必须有一种方法来将它们解释为自然数。</w:t>
      </w:r>
    </w:p>
    <w:p w:rsidR="00000000" w:rsidRDefault="004E0EBE">
      <w:pPr>
        <w:pStyle w:val="a3"/>
        <w:numPr>
          <w:ilvl w:val="1"/>
          <w:numId w:val="12"/>
        </w:numPr>
        <w:ind w:firstLineChars="0"/>
        <w:rPr>
          <w:kern w:val="0"/>
        </w:rPr>
      </w:pPr>
      <w:r w:rsidRPr="004E0EBE">
        <w:rPr>
          <w:rFonts w:hint="eastAsia"/>
          <w:color w:val="0000FF"/>
          <w:kern w:val="0"/>
        </w:rPr>
        <w:t>除法散列法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k mod m</m:t>
        </m:r>
      </m:oMath>
      <w:r w:rsidR="00171301">
        <w:rPr>
          <w:rFonts w:hint="eastAsia"/>
          <w:kern w:val="0"/>
        </w:rPr>
        <w:br/>
      </w:r>
      <w:r w:rsidR="00171301">
        <w:rPr>
          <w:rFonts w:hint="eastAsia"/>
          <w:kern w:val="0"/>
        </w:rPr>
        <w:t>一般选取</w:t>
      </w:r>
      <w:r w:rsidR="00171301">
        <w:rPr>
          <w:rFonts w:hint="eastAsia"/>
          <w:kern w:val="0"/>
        </w:rPr>
        <w:t>m</w:t>
      </w:r>
      <w:r w:rsidR="00171301">
        <w:rPr>
          <w:rFonts w:hint="eastAsia"/>
          <w:kern w:val="0"/>
        </w:rPr>
        <w:t>的值为与</w:t>
      </w:r>
      <w:r w:rsidR="00171301">
        <w:rPr>
          <w:rFonts w:hint="eastAsia"/>
          <w:kern w:val="0"/>
        </w:rPr>
        <w:t>2</w:t>
      </w:r>
      <w:r w:rsidR="00171301">
        <w:rPr>
          <w:rFonts w:hint="eastAsia"/>
          <w:kern w:val="0"/>
        </w:rPr>
        <w:t>的整数幂不大接近的质数</w:t>
      </w:r>
    </w:p>
    <w:p w:rsidR="00000000" w:rsidRDefault="004E0EBE">
      <w:pPr>
        <w:pStyle w:val="a3"/>
        <w:numPr>
          <w:ilvl w:val="1"/>
          <w:numId w:val="12"/>
        </w:numPr>
        <w:ind w:firstLineChars="0"/>
        <w:rPr>
          <w:kern w:val="0"/>
        </w:rPr>
      </w:pPr>
      <w:r w:rsidRPr="004E0EBE">
        <w:rPr>
          <w:rFonts w:hint="eastAsia"/>
          <w:color w:val="0000FF"/>
          <w:kern w:val="0"/>
        </w:rPr>
        <w:t>乘法散列法</w:t>
      </w:r>
      <w:r w:rsidR="00171301">
        <w:rPr>
          <w:rFonts w:hint="eastAsia"/>
          <w:kern w:val="0"/>
        </w:rPr>
        <w:t>：</w:t>
      </w:r>
      <m:oMath>
        <m:r>
          <m:rPr>
            <m:sty m:val="p"/>
          </m:rPr>
          <w:rPr>
            <w:rFonts w:ascii="Cambria Math" w:hAnsi="Cambria Math"/>
            <w:kern w:val="0"/>
          </w:rPr>
          <m:t>h</m:t>
        </m:r>
        <m:d>
          <m:dPr>
            <m:ctrlPr>
              <w:rPr>
                <w:rFonts w:ascii="Cambria Math" w:hAnsi="Cambria Math"/>
                <w:kern w:val="0"/>
              </w:rPr>
            </m:ctrlPr>
          </m:dPr>
          <m:e>
            <m:r>
              <m:rPr>
                <m:sty m:val="p"/>
              </m:rPr>
              <w:rPr>
                <w:rFonts w:ascii="Cambria Math" w:hAnsi="Cambria Math"/>
                <w:kern w:val="0"/>
              </w:rPr>
              <m:t>k</m:t>
            </m:r>
          </m:e>
        </m:d>
        <m:r>
          <m:rPr>
            <m:sty m:val="p"/>
          </m:rPr>
          <w:rPr>
            <w:rFonts w:ascii="Cambria Math" w:hAnsi="Cambria Math"/>
            <w:kern w:val="0"/>
          </w:rPr>
          <m:t xml:space="preserve">= </m:t>
        </m:r>
        <m:d>
          <m:dPr>
            <m:begChr m:val="⌊"/>
            <m:endChr m:val="⌋"/>
            <m:ctrlPr>
              <w:rPr>
                <w:rFonts w:ascii="Cambria Math" w:hAnsi="Cambria Math"/>
                <w:kern w:val="0"/>
              </w:rPr>
            </m:ctrlPr>
          </m:dPr>
          <m:e>
            <m:r>
              <m:rPr>
                <m:sty m:val="p"/>
              </m:rPr>
              <w:rPr>
                <w:rFonts w:ascii="Cambria Math" w:hAnsi="Cambria Math"/>
                <w:kern w:val="0"/>
              </w:rPr>
              <m:t>m(kA mod 1)</m:t>
            </m:r>
          </m:e>
        </m:d>
      </m:oMath>
      <w:r w:rsidR="00171301">
        <w:rPr>
          <w:rFonts w:hint="eastAsia"/>
          <w:kern w:val="0"/>
        </w:rPr>
        <w:br/>
      </w:r>
      <w:r w:rsidR="00735CFF">
        <w:rPr>
          <w:rFonts w:hint="eastAsia"/>
          <w:kern w:val="0"/>
        </w:rPr>
        <w:t>构造散列函数的乘法方法包含两个步骤：首先用关键字剩上常数</w:t>
      </w:r>
      <w:r w:rsidR="00735CFF">
        <w:rPr>
          <w:rFonts w:hint="eastAsia"/>
          <w:kern w:val="0"/>
        </w:rPr>
        <w:t>A(0&lt;A&lt;1)</w:t>
      </w:r>
      <w:r w:rsidR="00735CFF">
        <w:rPr>
          <w:rFonts w:hint="eastAsia"/>
          <w:kern w:val="0"/>
        </w:rPr>
        <w:t>，并抽取</w:t>
      </w:r>
      <w:r w:rsidR="00735CFF">
        <w:rPr>
          <w:rFonts w:hint="eastAsia"/>
          <w:kern w:val="0"/>
        </w:rPr>
        <w:t>kA</w:t>
      </w:r>
      <w:r w:rsidR="00735CFF">
        <w:rPr>
          <w:rFonts w:hint="eastAsia"/>
          <w:kern w:val="0"/>
        </w:rPr>
        <w:t>的小数部分；然后用</w:t>
      </w:r>
      <w:r w:rsidR="00735CFF">
        <w:rPr>
          <w:rFonts w:hint="eastAsia"/>
          <w:kern w:val="0"/>
        </w:rPr>
        <w:t>m</w:t>
      </w:r>
      <w:r w:rsidR="00735CFF">
        <w:rPr>
          <w:rFonts w:hint="eastAsia"/>
          <w:kern w:val="0"/>
        </w:rPr>
        <w:t>剩以这个值，再取结果的底。</w:t>
      </w:r>
      <w:r w:rsidR="00735CFF">
        <w:rPr>
          <w:kern w:val="0"/>
        </w:rPr>
        <w:br/>
      </w:r>
      <w:r w:rsidR="00735CFF">
        <w:rPr>
          <w:rFonts w:hint="eastAsia"/>
          <w:kern w:val="0"/>
        </w:rPr>
        <w:t>Knuth</w:t>
      </w:r>
      <w:r w:rsidR="00735CFF">
        <w:rPr>
          <w:rFonts w:hint="eastAsia"/>
          <w:kern w:val="0"/>
        </w:rPr>
        <w:t>认为</w:t>
      </w:r>
      <m:oMath>
        <m:r>
          <m:rPr>
            <m:sty m:val="p"/>
          </m:rPr>
          <w:rPr>
            <w:rFonts w:ascii="Cambria Math" w:hAnsi="Cambria Math"/>
            <w:kern w:val="0"/>
          </w:rPr>
          <m:t>A≈</m:t>
        </m:r>
        <m:f>
          <m:fPr>
            <m:ctrlPr>
              <w:rPr>
                <w:rFonts w:ascii="Cambria Math" w:hAnsi="Cambria Math"/>
                <w:kern w:val="0"/>
              </w:rPr>
            </m:ctrlPr>
          </m:fPr>
          <m:num>
            <m:d>
              <m:dPr>
                <m:ctrlPr>
                  <w:rPr>
                    <w:rFonts w:ascii="Cambria Math" w:hAnsi="Cambria Math"/>
                    <w:kern w:val="0"/>
                  </w:rPr>
                </m:ctrlPr>
              </m:dPr>
              <m:e>
                <m:rad>
                  <m:radPr>
                    <m:degHide m:val="on"/>
                    <m:ctrlPr>
                      <w:rPr>
                        <w:rFonts w:ascii="Cambria Math" w:hAnsi="Cambria Math"/>
                        <w:kern w:val="0"/>
                      </w:rPr>
                    </m:ctrlPr>
                  </m:radPr>
                  <m:deg/>
                  <m:e>
                    <m:r>
                      <m:rPr>
                        <m:sty m:val="p"/>
                      </m:rPr>
                      <w:rPr>
                        <w:rFonts w:ascii="Cambria Math" w:hAnsi="Cambria Math"/>
                        <w:kern w:val="0"/>
                      </w:rPr>
                      <m:t>5</m:t>
                    </m:r>
                  </m:e>
                </m:rad>
                <m:r>
                  <m:rPr>
                    <m:sty m:val="p"/>
                  </m:rPr>
                  <w:rPr>
                    <w:rFonts w:ascii="Cambria Math" w:hAnsi="Cambria Math"/>
                    <w:kern w:val="0"/>
                  </w:rPr>
                  <m:t>-1</m:t>
                </m:r>
              </m:e>
            </m:d>
            <m:ctrlPr>
              <w:rPr>
                <w:rFonts w:ascii="Cambria Math" w:hAnsi="Cambria Math"/>
                <w:i/>
                <w:kern w:val="0"/>
              </w:rPr>
            </m:ctrlPr>
          </m:num>
          <m:den>
            <m:r>
              <w:rPr>
                <w:rFonts w:ascii="Cambria Math" w:hAnsi="Cambria Math"/>
                <w:kern w:val="0"/>
              </w:rPr>
              <m:t>2</m:t>
            </m:r>
            <m:ctrlPr>
              <w:rPr>
                <w:rFonts w:ascii="Cambria Math" w:hAnsi="Cambria Math"/>
                <w:i/>
                <w:kern w:val="0"/>
              </w:rPr>
            </m:ctrlPr>
          </m:den>
        </m:f>
      </m:oMath>
      <w:r w:rsidR="00735CFF">
        <w:rPr>
          <w:rFonts w:hint="eastAsia"/>
          <w:kern w:val="0"/>
        </w:rPr>
        <w:t xml:space="preserve"> </w:t>
      </w:r>
      <w:r w:rsidR="00735CFF">
        <w:rPr>
          <w:rFonts w:hint="eastAsia"/>
          <w:kern w:val="0"/>
        </w:rPr>
        <w:t>是一个比较理想的值。</w:t>
      </w:r>
    </w:p>
    <w:p w:rsidR="00000000" w:rsidRDefault="004E0EBE">
      <w:pPr>
        <w:pStyle w:val="a3"/>
        <w:numPr>
          <w:ilvl w:val="1"/>
          <w:numId w:val="12"/>
        </w:numPr>
        <w:ind w:firstLineChars="0"/>
        <w:rPr>
          <w:kern w:val="0"/>
        </w:rPr>
      </w:pPr>
      <w:r w:rsidRPr="004E0EBE">
        <w:rPr>
          <w:rFonts w:hint="eastAsia"/>
          <w:color w:val="0000FF"/>
          <w:kern w:val="0"/>
        </w:rPr>
        <w:t>全域散列</w:t>
      </w:r>
      <w:r w:rsidR="00735CFF">
        <w:rPr>
          <w:rFonts w:hint="eastAsia"/>
          <w:kern w:val="0"/>
        </w:rPr>
        <w:t>：全域散列的基本思想是在</w:t>
      </w:r>
      <w:r w:rsidRPr="004E0EBE">
        <w:rPr>
          <w:rFonts w:hint="eastAsia"/>
          <w:color w:val="FF0000"/>
          <w:kern w:val="0"/>
        </w:rPr>
        <w:t>执行开始</w:t>
      </w:r>
      <w:r w:rsidRPr="004E0EBE">
        <w:rPr>
          <w:rFonts w:hint="eastAsia"/>
          <w:color w:val="00B0F0"/>
          <w:kern w:val="0"/>
        </w:rPr>
        <w:t>时，就从一族仔细设计的函数中</w:t>
      </w:r>
      <w:r w:rsidR="00735CFF">
        <w:rPr>
          <w:rFonts w:hint="eastAsia"/>
          <w:kern w:val="0"/>
        </w:rPr>
        <w:t>，</w:t>
      </w:r>
      <w:r w:rsidRPr="004E0EBE">
        <w:rPr>
          <w:rFonts w:hint="eastAsia"/>
          <w:color w:val="FF0000"/>
          <w:kern w:val="0"/>
        </w:rPr>
        <w:t>随机</w:t>
      </w:r>
      <w:r w:rsidR="00735CFF">
        <w:rPr>
          <w:rFonts w:hint="eastAsia"/>
          <w:kern w:val="0"/>
        </w:rPr>
        <w:t>地选择</w:t>
      </w:r>
      <w:r w:rsidRPr="004E0EBE">
        <w:rPr>
          <w:rFonts w:hint="eastAsia"/>
          <w:color w:val="FF0000"/>
          <w:kern w:val="0"/>
        </w:rPr>
        <w:t>一个</w:t>
      </w:r>
      <w:r w:rsidR="00735CFF">
        <w:rPr>
          <w:rFonts w:hint="eastAsia"/>
          <w:kern w:val="0"/>
        </w:rPr>
        <w:t>作为散列函数。</w:t>
      </w:r>
    </w:p>
    <w:p w:rsidR="00000000" w:rsidRDefault="00735CFF">
      <w:pPr>
        <w:pStyle w:val="a3"/>
        <w:numPr>
          <w:ilvl w:val="2"/>
          <w:numId w:val="12"/>
        </w:numPr>
        <w:ind w:firstLineChars="0"/>
        <w:rPr>
          <w:kern w:val="0"/>
        </w:rPr>
      </w:pPr>
      <w:r w:rsidRPr="00735CFF">
        <w:rPr>
          <w:rFonts w:hint="eastAsia"/>
          <w:kern w:val="0"/>
        </w:rPr>
        <w:t>首先：全域散列表是一种使用“键接法”来解决碰撞问题的散列表方法。</w:t>
      </w:r>
    </w:p>
    <w:p w:rsidR="00000000" w:rsidRDefault="00735CFF">
      <w:pPr>
        <w:pStyle w:val="a3"/>
        <w:numPr>
          <w:ilvl w:val="2"/>
          <w:numId w:val="12"/>
        </w:numPr>
        <w:ind w:firstLineChars="0"/>
        <w:rPr>
          <w:kern w:val="0"/>
        </w:rPr>
      </w:pPr>
      <w:r>
        <w:rPr>
          <w:rFonts w:hint="eastAsia"/>
          <w:kern w:val="0"/>
        </w:rPr>
        <w:t>随机化保证了对于任何输入，算法都具有较好的平均性能。</w:t>
      </w:r>
    </w:p>
    <w:p w:rsidR="00000000" w:rsidRDefault="00735CFF">
      <w:pPr>
        <w:pStyle w:val="a3"/>
        <w:numPr>
          <w:ilvl w:val="2"/>
          <w:numId w:val="12"/>
        </w:numPr>
        <w:ind w:firstLineChars="0"/>
        <w:rPr>
          <w:kern w:val="0"/>
        </w:rPr>
      </w:pPr>
      <w:r>
        <w:rPr>
          <w:rFonts w:hint="eastAsia"/>
          <w:kern w:val="0"/>
        </w:rPr>
        <w:t>全域的散列函数组：设</w:t>
      </w:r>
      <w:r>
        <w:rPr>
          <w:rFonts w:hint="eastAsia"/>
          <w:kern w:val="0"/>
        </w:rPr>
        <w:t>H</w:t>
      </w:r>
      <w:r>
        <w:rPr>
          <w:rFonts w:hint="eastAsia"/>
          <w:kern w:val="0"/>
        </w:rPr>
        <w:t>为一组散列函数，它将给定的关键字域</w:t>
      </w:r>
      <w:r>
        <w:rPr>
          <w:rFonts w:hint="eastAsia"/>
          <w:kern w:val="0"/>
        </w:rPr>
        <w:t>U</w:t>
      </w:r>
      <w:r>
        <w:rPr>
          <w:rFonts w:hint="eastAsia"/>
          <w:kern w:val="0"/>
        </w:rPr>
        <w:t>映射到</w:t>
      </w:r>
      <w:r>
        <w:rPr>
          <w:rFonts w:hint="eastAsia"/>
          <w:kern w:val="0"/>
        </w:rPr>
        <w:t>{0,1,</w:t>
      </w:r>
      <w:r>
        <w:rPr>
          <w:kern w:val="0"/>
        </w:rPr>
        <w:t>…</w:t>
      </w:r>
      <w:r>
        <w:rPr>
          <w:rFonts w:hint="eastAsia"/>
          <w:kern w:val="0"/>
        </w:rPr>
        <w:t>,m-1}</w:t>
      </w:r>
      <w:r>
        <w:rPr>
          <w:rFonts w:hint="eastAsia"/>
          <w:kern w:val="0"/>
        </w:rPr>
        <w:t>中，这样的一个函数组称为是全域的。如果从</w:t>
      </w:r>
      <w:r>
        <w:rPr>
          <w:rFonts w:hint="eastAsia"/>
          <w:kern w:val="0"/>
        </w:rPr>
        <w:t>H</w:t>
      </w:r>
      <w:r>
        <w:rPr>
          <w:rFonts w:hint="eastAsia"/>
          <w:kern w:val="0"/>
        </w:rPr>
        <w:t>中随机地选择一个散列函数，当关键字</w:t>
      </w:r>
      <w:r>
        <w:rPr>
          <w:rFonts w:hint="eastAsia"/>
          <w:kern w:val="0"/>
        </w:rPr>
        <w:t>K</w:t>
      </w:r>
      <w:r>
        <w:rPr>
          <w:rFonts w:cstheme="minorHAnsi"/>
          <w:kern w:val="0"/>
        </w:rPr>
        <w:t>≠</w:t>
      </w:r>
      <w:r>
        <w:rPr>
          <w:rFonts w:hint="eastAsia"/>
          <w:kern w:val="0"/>
        </w:rPr>
        <w:t>J</w:t>
      </w:r>
      <w:r>
        <w:rPr>
          <w:rFonts w:hint="eastAsia"/>
          <w:kern w:val="0"/>
        </w:rPr>
        <w:t>时，两者发生碰撞的概率不大于</w:t>
      </w:r>
      <w:r>
        <w:rPr>
          <w:rFonts w:hint="eastAsia"/>
          <w:kern w:val="0"/>
        </w:rPr>
        <w:t>1/m</w:t>
      </w:r>
      <w:r>
        <w:rPr>
          <w:rFonts w:hint="eastAsia"/>
          <w:kern w:val="0"/>
        </w:rPr>
        <w:t>。</w:t>
      </w:r>
    </w:p>
    <w:p w:rsidR="00000000" w:rsidRDefault="00735CFF">
      <w:pPr>
        <w:pStyle w:val="a3"/>
        <w:numPr>
          <w:ilvl w:val="2"/>
          <w:numId w:val="12"/>
        </w:numPr>
        <w:ind w:firstLineChars="0"/>
        <w:rPr>
          <w:kern w:val="0"/>
        </w:rPr>
      </w:pPr>
      <w:r>
        <w:rPr>
          <w:rFonts w:hint="eastAsia"/>
          <w:kern w:val="0"/>
        </w:rPr>
        <w:t>常用的一个全域散列函数类：</w:t>
      </w:r>
      <w:r>
        <w:rPr>
          <w:kern w:val="0"/>
        </w:rPr>
        <w:br/>
      </w:r>
      <w:r w:rsidRPr="00735CFF">
        <w:rPr>
          <w:rFonts w:hint="eastAsia"/>
          <w:kern w:val="0"/>
        </w:rPr>
        <w:t>首先选择一个足够大的质数</w:t>
      </w:r>
      <w:r w:rsidRPr="00735CFF">
        <w:rPr>
          <w:rFonts w:hint="eastAsia"/>
          <w:kern w:val="0"/>
        </w:rPr>
        <w:t xml:space="preserve">p </w:t>
      </w:r>
      <w:r w:rsidRPr="00735CFF">
        <w:rPr>
          <w:rFonts w:hint="eastAsia"/>
          <w:kern w:val="0"/>
        </w:rPr>
        <w:t>，使得每一个可能的关键字</w:t>
      </w:r>
      <w:r w:rsidRPr="00735CFF">
        <w:rPr>
          <w:rFonts w:hint="eastAsia"/>
          <w:kern w:val="0"/>
        </w:rPr>
        <w:t xml:space="preserve">k </w:t>
      </w:r>
      <w:r w:rsidRPr="00735CFF">
        <w:rPr>
          <w:rFonts w:hint="eastAsia"/>
          <w:kern w:val="0"/>
        </w:rPr>
        <w:t>都落到</w:t>
      </w:r>
      <w:r w:rsidRPr="00735CFF">
        <w:rPr>
          <w:rFonts w:hint="eastAsia"/>
          <w:kern w:val="0"/>
        </w:rPr>
        <w:t xml:space="preserve">0 </w:t>
      </w:r>
      <w:r w:rsidRPr="00735CFF">
        <w:rPr>
          <w:rFonts w:hint="eastAsia"/>
          <w:kern w:val="0"/>
        </w:rPr>
        <w:t>到</w:t>
      </w:r>
      <w:r w:rsidRPr="00735CFF">
        <w:rPr>
          <w:rFonts w:hint="eastAsia"/>
          <w:kern w:val="0"/>
        </w:rPr>
        <w:t xml:space="preserve">p-1 </w:t>
      </w:r>
      <w:r w:rsidRPr="00735CFF">
        <w:rPr>
          <w:rFonts w:hint="eastAsia"/>
          <w:kern w:val="0"/>
        </w:rPr>
        <w:t>的范围内，包括首尾的</w:t>
      </w:r>
      <w:r w:rsidRPr="00735CFF">
        <w:rPr>
          <w:rFonts w:hint="eastAsia"/>
          <w:kern w:val="0"/>
        </w:rPr>
        <w:t xml:space="preserve">0 </w:t>
      </w:r>
      <w:r w:rsidRPr="00735CFF">
        <w:rPr>
          <w:rFonts w:hint="eastAsia"/>
          <w:kern w:val="0"/>
        </w:rPr>
        <w:t>和</w:t>
      </w:r>
      <w:r w:rsidRPr="00735CFF">
        <w:rPr>
          <w:rFonts w:hint="eastAsia"/>
          <w:kern w:val="0"/>
        </w:rPr>
        <w:t>p-1</w:t>
      </w:r>
      <w:r w:rsidRPr="00735CFF">
        <w:rPr>
          <w:rFonts w:hint="eastAsia"/>
          <w:kern w:val="0"/>
        </w:rPr>
        <w:t>。这里我们假设全域是</w:t>
      </w:r>
      <w:r w:rsidRPr="00735CFF">
        <w:rPr>
          <w:rFonts w:hint="eastAsia"/>
          <w:kern w:val="0"/>
        </w:rPr>
        <w:t xml:space="preserve">0 </w:t>
      </w:r>
      <w:r w:rsidRPr="00735CFF">
        <w:rPr>
          <w:rFonts w:hint="eastAsia"/>
          <w:kern w:val="0"/>
        </w:rPr>
        <w:t>–</w:t>
      </w:r>
      <w:r w:rsidRPr="00735CFF">
        <w:rPr>
          <w:rFonts w:hint="eastAsia"/>
          <w:kern w:val="0"/>
        </w:rPr>
        <w:t xml:space="preserve"> 15</w:t>
      </w:r>
      <w:r w:rsidRPr="00735CFF">
        <w:rPr>
          <w:rFonts w:hint="eastAsia"/>
          <w:kern w:val="0"/>
        </w:rPr>
        <w:t>，</w:t>
      </w:r>
      <w:r w:rsidRPr="00735CFF">
        <w:rPr>
          <w:rFonts w:hint="eastAsia"/>
          <w:kern w:val="0"/>
        </w:rPr>
        <w:t xml:space="preserve">p </w:t>
      </w:r>
      <w:r w:rsidRPr="00735CFF">
        <w:rPr>
          <w:rFonts w:hint="eastAsia"/>
          <w:kern w:val="0"/>
        </w:rPr>
        <w:t>为</w:t>
      </w:r>
      <w:r w:rsidRPr="00735CFF">
        <w:rPr>
          <w:rFonts w:hint="eastAsia"/>
          <w:kern w:val="0"/>
        </w:rPr>
        <w:t>17</w:t>
      </w:r>
      <w:r w:rsidRPr="00735CFF">
        <w:rPr>
          <w:rFonts w:hint="eastAsia"/>
          <w:kern w:val="0"/>
        </w:rPr>
        <w:t>。设集合</w:t>
      </w:r>
      <w:r w:rsidRPr="00735CFF">
        <w:rPr>
          <w:rFonts w:hint="eastAsia"/>
          <w:kern w:val="0"/>
        </w:rPr>
        <w:t xml:space="preserve">Zp </w:t>
      </w:r>
      <w:r w:rsidRPr="00735CFF">
        <w:rPr>
          <w:rFonts w:hint="eastAsia"/>
          <w:kern w:val="0"/>
        </w:rPr>
        <w:t>为</w:t>
      </w:r>
      <w:r w:rsidRPr="00735CFF">
        <w:rPr>
          <w:rFonts w:hint="eastAsia"/>
          <w:kern w:val="0"/>
        </w:rPr>
        <w:t xml:space="preserve">{0, 1, 2, </w:t>
      </w:r>
      <w:r w:rsidRPr="00735CFF">
        <w:rPr>
          <w:rFonts w:hint="eastAsia"/>
          <w:kern w:val="0"/>
        </w:rPr>
        <w:t>…</w:t>
      </w:r>
      <w:r w:rsidRPr="00735CFF">
        <w:rPr>
          <w:rFonts w:hint="eastAsia"/>
          <w:kern w:val="0"/>
        </w:rPr>
        <w:t>, p-1}</w:t>
      </w:r>
      <w:r w:rsidRPr="00735CFF">
        <w:rPr>
          <w:rFonts w:hint="eastAsia"/>
          <w:kern w:val="0"/>
        </w:rPr>
        <w:t>，集合</w:t>
      </w:r>
      <w:r w:rsidRPr="00735CFF">
        <w:rPr>
          <w:rFonts w:hint="eastAsia"/>
          <w:kern w:val="0"/>
        </w:rPr>
        <w:t xml:space="preserve">Zp* </w:t>
      </w:r>
      <w:r w:rsidRPr="00735CFF">
        <w:rPr>
          <w:rFonts w:hint="eastAsia"/>
          <w:kern w:val="0"/>
        </w:rPr>
        <w:t>为</w:t>
      </w:r>
      <w:r w:rsidRPr="00735CFF">
        <w:rPr>
          <w:rFonts w:hint="eastAsia"/>
          <w:kern w:val="0"/>
        </w:rPr>
        <w:t xml:space="preserve">{1, 2, 3, </w:t>
      </w:r>
      <w:r w:rsidRPr="00735CFF">
        <w:rPr>
          <w:rFonts w:hint="eastAsia"/>
          <w:kern w:val="0"/>
        </w:rPr>
        <w:t>…</w:t>
      </w:r>
      <w:r w:rsidRPr="00735CFF">
        <w:rPr>
          <w:rFonts w:hint="eastAsia"/>
          <w:kern w:val="0"/>
        </w:rPr>
        <w:t>, p-1}</w:t>
      </w:r>
      <w:r w:rsidRPr="00735CFF">
        <w:rPr>
          <w:rFonts w:hint="eastAsia"/>
          <w:kern w:val="0"/>
        </w:rPr>
        <w:t>。由于</w:t>
      </w:r>
      <w:r w:rsidRPr="00735CFF">
        <w:rPr>
          <w:rFonts w:hint="eastAsia"/>
          <w:kern w:val="0"/>
        </w:rPr>
        <w:t xml:space="preserve">p </w:t>
      </w:r>
      <w:r w:rsidRPr="00735CFF">
        <w:rPr>
          <w:rFonts w:hint="eastAsia"/>
          <w:kern w:val="0"/>
        </w:rPr>
        <w:t>是质数，我们可以定义散列函数</w:t>
      </w:r>
      <w:r w:rsidRPr="00735CFF">
        <w:rPr>
          <w:rFonts w:hint="eastAsia"/>
          <w:kern w:val="0"/>
        </w:rPr>
        <w:t>h(a, b, k) = ((a*k + b) mod p) mod m</w:t>
      </w:r>
      <w:r w:rsidRPr="00735CFF">
        <w:rPr>
          <w:rFonts w:hint="eastAsia"/>
          <w:kern w:val="0"/>
        </w:rPr>
        <w:t>。其中</w:t>
      </w:r>
      <w:r w:rsidRPr="00735CFF">
        <w:rPr>
          <w:rFonts w:hint="eastAsia"/>
          <w:kern w:val="0"/>
        </w:rPr>
        <w:t xml:space="preserve">a </w:t>
      </w:r>
      <w:r w:rsidRPr="00735CFF">
        <w:rPr>
          <w:rFonts w:hint="eastAsia"/>
          <w:kern w:val="0"/>
        </w:rPr>
        <w:t>属于</w:t>
      </w:r>
      <w:r w:rsidRPr="00735CFF">
        <w:rPr>
          <w:rFonts w:hint="eastAsia"/>
          <w:kern w:val="0"/>
        </w:rPr>
        <w:t>Zp</w:t>
      </w:r>
      <w:r w:rsidRPr="00735CFF">
        <w:rPr>
          <w:rFonts w:hint="eastAsia"/>
          <w:kern w:val="0"/>
        </w:rPr>
        <w:t>，</w:t>
      </w:r>
      <w:r w:rsidRPr="00735CFF">
        <w:rPr>
          <w:rFonts w:hint="eastAsia"/>
          <w:kern w:val="0"/>
        </w:rPr>
        <w:t xml:space="preserve">b </w:t>
      </w:r>
      <w:r w:rsidRPr="00735CFF">
        <w:rPr>
          <w:rFonts w:hint="eastAsia"/>
          <w:kern w:val="0"/>
        </w:rPr>
        <w:t>属于</w:t>
      </w:r>
      <w:r w:rsidRPr="00735CFF">
        <w:rPr>
          <w:rFonts w:hint="eastAsia"/>
          <w:kern w:val="0"/>
        </w:rPr>
        <w:t>Zp*</w:t>
      </w:r>
      <w:r w:rsidRPr="00735CFF">
        <w:rPr>
          <w:rFonts w:hint="eastAsia"/>
          <w:kern w:val="0"/>
        </w:rPr>
        <w:t>。由所有这样的</w:t>
      </w:r>
      <w:r w:rsidRPr="00735CFF">
        <w:rPr>
          <w:rFonts w:hint="eastAsia"/>
          <w:kern w:val="0"/>
        </w:rPr>
        <w:t xml:space="preserve">a </w:t>
      </w:r>
      <w:r w:rsidRPr="00735CFF">
        <w:rPr>
          <w:rFonts w:hint="eastAsia"/>
          <w:kern w:val="0"/>
        </w:rPr>
        <w:t>和</w:t>
      </w:r>
      <w:r w:rsidRPr="00735CFF">
        <w:rPr>
          <w:rFonts w:hint="eastAsia"/>
          <w:kern w:val="0"/>
        </w:rPr>
        <w:t xml:space="preserve">b </w:t>
      </w:r>
      <w:r w:rsidRPr="00735CFF">
        <w:rPr>
          <w:rFonts w:hint="eastAsia"/>
          <w:kern w:val="0"/>
        </w:rPr>
        <w:t>构成的散列函数，组成了函数簇。即全域散列。</w:t>
      </w:r>
    </w:p>
    <w:p w:rsidR="00000000" w:rsidRDefault="00735CFF">
      <w:pPr>
        <w:pStyle w:val="a3"/>
        <w:numPr>
          <w:ilvl w:val="2"/>
          <w:numId w:val="12"/>
        </w:numPr>
        <w:ind w:firstLineChars="0"/>
        <w:rPr>
          <w:kern w:val="0"/>
        </w:rPr>
      </w:pPr>
      <w:r>
        <w:rPr>
          <w:rFonts w:hint="eastAsia"/>
          <w:kern w:val="0"/>
        </w:rPr>
        <w:t>明白这个散列函数的选取是在“执行开始”随机的选取一个是很重要的，要不然就会不明白到时候怎么进行查找。这里所谓的随机性应该这样理解：对于某一个散列表来说，</w:t>
      </w:r>
      <w:r>
        <w:rPr>
          <w:rFonts w:hint="eastAsia"/>
          <w:kern w:val="0"/>
        </w:rPr>
        <w:t xml:space="preserve"> </w:t>
      </w:r>
      <w:r>
        <w:rPr>
          <w:rFonts w:hint="eastAsia"/>
          <w:kern w:val="0"/>
        </w:rPr>
        <w:t>它在初始化时已经把</w:t>
      </w:r>
      <w:r>
        <w:rPr>
          <w:rFonts w:hint="eastAsia"/>
          <w:kern w:val="0"/>
        </w:rPr>
        <w:t>a,b</w:t>
      </w:r>
      <w:r>
        <w:rPr>
          <w:rFonts w:hint="eastAsia"/>
          <w:kern w:val="0"/>
        </w:rPr>
        <w:t>固定了，但是对于一个还未初始化的全域散列表来说，</w:t>
      </w:r>
      <w:r>
        <w:rPr>
          <w:rFonts w:hint="eastAsia"/>
          <w:kern w:val="0"/>
        </w:rPr>
        <w:t>a,b</w:t>
      </w:r>
      <w:r>
        <w:rPr>
          <w:rFonts w:hint="eastAsia"/>
          <w:kern w:val="0"/>
        </w:rPr>
        <w:t>是随机选取的。</w:t>
      </w:r>
    </w:p>
    <w:p w:rsidR="00171301" w:rsidRDefault="004E0EBE" w:rsidP="007405B9">
      <w:pPr>
        <w:pStyle w:val="a3"/>
        <w:numPr>
          <w:ilvl w:val="0"/>
          <w:numId w:val="12"/>
        </w:numPr>
        <w:ind w:firstLineChars="0"/>
        <w:rPr>
          <w:kern w:val="0"/>
        </w:rPr>
      </w:pPr>
      <w:r w:rsidRPr="004E0EBE">
        <w:rPr>
          <w:rFonts w:hint="eastAsia"/>
          <w:color w:val="0000FF"/>
          <w:kern w:val="0"/>
        </w:rPr>
        <w:t>开放寻址法</w:t>
      </w:r>
      <w:r w:rsidR="00735CFF">
        <w:rPr>
          <w:rFonts w:hint="eastAsia"/>
          <w:kern w:val="0"/>
        </w:rPr>
        <w:t>：所有的元素都放在散列表里</w:t>
      </w:r>
    </w:p>
    <w:p w:rsidR="00000000" w:rsidRDefault="00735CFF">
      <w:pPr>
        <w:pStyle w:val="a3"/>
        <w:numPr>
          <w:ilvl w:val="1"/>
          <w:numId w:val="12"/>
        </w:numPr>
        <w:ind w:firstLineChars="0"/>
        <w:rPr>
          <w:kern w:val="0"/>
        </w:rPr>
      </w:pPr>
      <w:r>
        <w:rPr>
          <w:rFonts w:hint="eastAsia"/>
          <w:kern w:val="0"/>
        </w:rPr>
        <w:t>开放寻址法的好处就在于它根本不用指针，而是计算出要存取的各个槽。这样一来，由于不用存储指针就节省了空间，从而可以用同样的空间来提供更多的槽，其潜在的效果就是可以减少碰撞，提高查找速度。</w:t>
      </w:r>
    </w:p>
    <w:p w:rsidR="00000000" w:rsidRDefault="00735CFF">
      <w:pPr>
        <w:pStyle w:val="a3"/>
        <w:numPr>
          <w:ilvl w:val="1"/>
          <w:numId w:val="12"/>
        </w:numPr>
        <w:ind w:firstLineChars="0"/>
        <w:rPr>
          <w:kern w:val="0"/>
        </w:rPr>
      </w:pPr>
      <w:r>
        <w:rPr>
          <w:rFonts w:hint="eastAsia"/>
          <w:kern w:val="0"/>
        </w:rPr>
        <w:t>感觉上开放寻址法很像一个启发式的搜索，它的最坏性能也是</w:t>
      </w:r>
      <w:r>
        <w:rPr>
          <w:rFonts w:hint="eastAsia"/>
          <w:kern w:val="0"/>
        </w:rPr>
        <w:t>O(n)</w:t>
      </w:r>
      <w:r>
        <w:rPr>
          <w:rFonts w:hint="eastAsia"/>
          <w:kern w:val="0"/>
        </w:rPr>
        <w:t>，只不过散列函数为它提供了启发信息从而使得一般的平均性能会很好。</w:t>
      </w:r>
    </w:p>
    <w:p w:rsidR="00000000" w:rsidRDefault="00735CFF">
      <w:pPr>
        <w:pStyle w:val="a3"/>
        <w:numPr>
          <w:ilvl w:val="1"/>
          <w:numId w:val="12"/>
        </w:numPr>
        <w:ind w:firstLineChars="0"/>
        <w:rPr>
          <w:kern w:val="0"/>
        </w:rPr>
      </w:pPr>
      <w:r>
        <w:rPr>
          <w:rFonts w:hint="eastAsia"/>
          <w:kern w:val="0"/>
        </w:rPr>
        <w:t>在开放寻址法中，对散列元素的删除操作执行起来比较困难，因为删除操作会影响查找操作。解决办法是在槽里的值被删除后置一个特定的值</w:t>
      </w:r>
      <w:r>
        <w:rPr>
          <w:rFonts w:hint="eastAsia"/>
          <w:kern w:val="0"/>
        </w:rPr>
        <w:t>DELETED</w:t>
      </w:r>
      <w:r>
        <w:rPr>
          <w:rFonts w:hint="eastAsia"/>
          <w:kern w:val="0"/>
        </w:rPr>
        <w:t>，而不是删除后不管，查找的时候处理一下就可以了</w:t>
      </w:r>
    </w:p>
    <w:p w:rsidR="00000000" w:rsidRDefault="00735CFF">
      <w:pPr>
        <w:pStyle w:val="a3"/>
        <w:numPr>
          <w:ilvl w:val="1"/>
          <w:numId w:val="12"/>
        </w:numPr>
        <w:ind w:firstLineChars="0"/>
        <w:rPr>
          <w:kern w:val="0"/>
        </w:rPr>
      </w:pPr>
      <w:r>
        <w:rPr>
          <w:rFonts w:hint="eastAsia"/>
          <w:kern w:val="0"/>
        </w:rPr>
        <w:t>线性探查、二次探查和双重散列都是对最基本的数组法的改进，虽然它们很漂亮，但是思想上并没有太大的革新，看起来很容易懂的。</w:t>
      </w:r>
    </w:p>
    <w:p w:rsidR="00000000" w:rsidRDefault="00735CFF">
      <w:pPr>
        <w:pStyle w:val="a3"/>
        <w:numPr>
          <w:ilvl w:val="1"/>
          <w:numId w:val="12"/>
        </w:numPr>
        <w:ind w:firstLineChars="0"/>
        <w:rPr>
          <w:kern w:val="0"/>
        </w:rPr>
      </w:pPr>
      <w:r>
        <w:rPr>
          <w:rFonts w:hint="eastAsia"/>
          <w:kern w:val="0"/>
        </w:rPr>
        <w:t>双重散钱是用于开放寻址的最好方法之一，因为它所产生的排列具有随机选择的排列的许多特性。</w:t>
      </w:r>
    </w:p>
    <w:p w:rsidR="00000000" w:rsidRDefault="004E0EBE">
      <w:pPr>
        <w:pStyle w:val="a3"/>
        <w:numPr>
          <w:ilvl w:val="0"/>
          <w:numId w:val="12"/>
        </w:numPr>
        <w:ind w:firstLineChars="0"/>
        <w:rPr>
          <w:kern w:val="0"/>
        </w:rPr>
      </w:pPr>
      <w:r w:rsidRPr="004E0EBE">
        <w:rPr>
          <w:rFonts w:hint="eastAsia"/>
          <w:color w:val="0000FF"/>
          <w:kern w:val="0"/>
        </w:rPr>
        <w:t>完全散列</w:t>
      </w:r>
      <w:r w:rsidR="00B21AB2">
        <w:rPr>
          <w:rFonts w:hint="eastAsia"/>
          <w:kern w:val="0"/>
        </w:rPr>
        <w:t>：如果某一种散列技术在进行查找时，其最坏情况内存访问次数为</w:t>
      </w:r>
      <w:r w:rsidR="00B21AB2">
        <w:rPr>
          <w:rFonts w:hint="eastAsia"/>
          <w:kern w:val="0"/>
        </w:rPr>
        <w:t>O(1)</w:t>
      </w:r>
      <w:r w:rsidR="00B21AB2">
        <w:rPr>
          <w:rFonts w:hint="eastAsia"/>
          <w:kern w:val="0"/>
        </w:rPr>
        <w:t>的话，则称其为完全散列。</w:t>
      </w:r>
      <w:r w:rsidR="00B21AB2">
        <w:rPr>
          <w:kern w:val="0"/>
        </w:rPr>
        <w:br/>
      </w:r>
      <w:r w:rsidR="00B21AB2">
        <w:rPr>
          <w:rFonts w:hint="eastAsia"/>
          <w:kern w:val="0"/>
        </w:rPr>
        <w:t>书上使用了一种两级的散列方案，每一级都采用全域散列。</w:t>
      </w:r>
      <w:r w:rsidR="00B21AB2">
        <w:rPr>
          <w:kern w:val="0"/>
        </w:rPr>
        <w:br/>
      </w:r>
      <w:r w:rsidR="00B21AB2" w:rsidRPr="00B21AB2">
        <w:rPr>
          <w:rFonts w:hint="eastAsia"/>
          <w:kern w:val="0"/>
        </w:rPr>
        <w:t>通常利用一种两级的散列方案，每一级上都采用全域散列。为了确保在第二级上不出现碰撞，需要让第二级散列表</w:t>
      </w:r>
      <w:r w:rsidR="00B21AB2" w:rsidRPr="00B21AB2">
        <w:rPr>
          <w:rFonts w:hint="eastAsia"/>
          <w:kern w:val="0"/>
        </w:rPr>
        <w:t>Sj</w:t>
      </w:r>
      <w:r w:rsidR="00B21AB2" w:rsidRPr="00B21AB2">
        <w:rPr>
          <w:rFonts w:hint="eastAsia"/>
          <w:kern w:val="0"/>
        </w:rPr>
        <w:t>的大小</w:t>
      </w:r>
      <w:r w:rsidR="00B21AB2" w:rsidRPr="00B21AB2">
        <w:rPr>
          <w:rFonts w:hint="eastAsia"/>
          <w:kern w:val="0"/>
        </w:rPr>
        <w:t>mj</w:t>
      </w:r>
      <w:r w:rsidR="00B21AB2" w:rsidRPr="00B21AB2">
        <w:rPr>
          <w:rFonts w:hint="eastAsia"/>
          <w:kern w:val="0"/>
        </w:rPr>
        <w:t>为散列到槽</w:t>
      </w:r>
      <w:r w:rsidR="00B21AB2" w:rsidRPr="00B21AB2">
        <w:rPr>
          <w:rFonts w:hint="eastAsia"/>
          <w:kern w:val="0"/>
        </w:rPr>
        <w:t>j</w:t>
      </w:r>
      <w:r w:rsidR="00B21AB2" w:rsidRPr="00B21AB2">
        <w:rPr>
          <w:rFonts w:hint="eastAsia"/>
          <w:kern w:val="0"/>
        </w:rPr>
        <w:t>中的关键字数</w:t>
      </w:r>
      <w:r w:rsidR="00B21AB2" w:rsidRPr="00B21AB2">
        <w:rPr>
          <w:rFonts w:hint="eastAsia"/>
          <w:kern w:val="0"/>
        </w:rPr>
        <w:t>nj</w:t>
      </w:r>
      <w:r w:rsidR="00B21AB2" w:rsidRPr="00B21AB2">
        <w:rPr>
          <w:rFonts w:hint="eastAsia"/>
          <w:kern w:val="0"/>
        </w:rPr>
        <w:t>的平方。如果利用从某一全域散列函数类中随机选出的散列函数</w:t>
      </w:r>
      <w:r w:rsidR="00B21AB2" w:rsidRPr="00B21AB2">
        <w:rPr>
          <w:rFonts w:hint="eastAsia"/>
          <w:kern w:val="0"/>
        </w:rPr>
        <w:t>h</w:t>
      </w:r>
      <w:r w:rsidR="00B21AB2" w:rsidRPr="00B21AB2">
        <w:rPr>
          <w:rFonts w:hint="eastAsia"/>
          <w:kern w:val="0"/>
        </w:rPr>
        <w:t>，来将</w:t>
      </w:r>
      <w:r w:rsidR="00B21AB2" w:rsidRPr="00B21AB2">
        <w:rPr>
          <w:rFonts w:hint="eastAsia"/>
          <w:kern w:val="0"/>
        </w:rPr>
        <w:t>n</w:t>
      </w:r>
      <w:r w:rsidR="00B21AB2" w:rsidRPr="00B21AB2">
        <w:rPr>
          <w:rFonts w:hint="eastAsia"/>
          <w:kern w:val="0"/>
        </w:rPr>
        <w:t>个关键字存储到一个大小为</w:t>
      </w:r>
      <w:r w:rsidR="00B21AB2" w:rsidRPr="00B21AB2">
        <w:rPr>
          <w:rFonts w:hint="eastAsia"/>
          <w:kern w:val="0"/>
        </w:rPr>
        <w:t>m=n</w:t>
      </w:r>
      <w:r w:rsidR="00B21AB2" w:rsidRPr="00B21AB2">
        <w:rPr>
          <w:rFonts w:hint="eastAsia"/>
          <w:kern w:val="0"/>
        </w:rPr>
        <w:t>的散列表中，并将每个二次散列表的大小置为</w:t>
      </w:r>
      <w:r w:rsidR="00B21AB2" w:rsidRPr="00B21AB2">
        <w:rPr>
          <w:rFonts w:hint="eastAsia"/>
          <w:kern w:val="0"/>
        </w:rPr>
        <w:t xml:space="preserve">mj=nj2 (j=0, 1, </w:t>
      </w:r>
      <w:r w:rsidR="00B21AB2" w:rsidRPr="00B21AB2">
        <w:rPr>
          <w:rFonts w:hint="eastAsia"/>
          <w:kern w:val="0"/>
        </w:rPr>
        <w:t>…</w:t>
      </w:r>
      <w:r w:rsidR="00B21AB2" w:rsidRPr="00B21AB2">
        <w:rPr>
          <w:rFonts w:hint="eastAsia"/>
          <w:kern w:val="0"/>
        </w:rPr>
        <w:t>, m-1)</w:t>
      </w:r>
      <w:r w:rsidR="00B21AB2" w:rsidRPr="00B21AB2">
        <w:rPr>
          <w:rFonts w:hint="eastAsia"/>
          <w:kern w:val="0"/>
        </w:rPr>
        <w:t>，则在一个完全散列方案中，存储所有二次散列表所需的存储总量的期望值小于</w:t>
      </w:r>
      <w:r w:rsidR="00B21AB2" w:rsidRPr="00B21AB2">
        <w:rPr>
          <w:rFonts w:hint="eastAsia"/>
          <w:kern w:val="0"/>
        </w:rPr>
        <w:t>2n</w:t>
      </w:r>
      <w:r w:rsidR="00B21AB2" w:rsidRPr="00B21AB2">
        <w:rPr>
          <w:rFonts w:hint="eastAsia"/>
          <w:kern w:val="0"/>
        </w:rPr>
        <w:t>。</w:t>
      </w:r>
      <w:r w:rsidR="00B21AB2">
        <w:rPr>
          <w:kern w:val="0"/>
        </w:rPr>
        <w:br/>
      </w:r>
      <w:r w:rsidR="00B21AB2">
        <w:rPr>
          <w:rFonts w:hint="eastAsia"/>
          <w:kern w:val="0"/>
        </w:rPr>
        <w:t>完全散列的关键在于：二次散列表中要求没有碰撞。这是通过确保槽的个数是关键字的个数的平方来实现的。</w:t>
      </w:r>
    </w:p>
    <w:p w:rsidR="00000000" w:rsidRDefault="008F2308">
      <w:pPr>
        <w:ind w:left="420"/>
        <w:rPr>
          <w:kern w:val="0"/>
        </w:rPr>
      </w:pPr>
    </w:p>
    <w:tbl>
      <w:tblPr>
        <w:tblStyle w:val="aa"/>
        <w:tblW w:w="0" w:type="auto"/>
        <w:tblLook w:val="04A0"/>
      </w:tblPr>
      <w:tblGrid>
        <w:gridCol w:w="11840"/>
      </w:tblGrid>
      <w:tr w:rsidR="00B21AB2" w:rsidTr="00B21AB2">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hash_table.cpp的详细描述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首先：全域散列表是一种使用</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键接法</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来解决碰撞问题的散列表方法。</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全域散列函数类，首先选择一个足够大的质数p ，使得每一个可能的关键字k 都落到到p-1 的</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范围内，包括首尾的和p-1。这里我们假设全域是</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15，p 为。设集合Zp 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{0, 1, 2,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xml:space="preserve">, p-1}，集合Zp* 为{1, 2, 3, </w:t>
            </w:r>
            <w:r>
              <w:rPr>
                <w:rFonts w:ascii="新宋体" w:eastAsia="新宋体" w:hAnsi="Times New Roman" w:cs="Times New Roman"/>
                <w:noProof/>
                <w:color w:val="008000"/>
                <w:kern w:val="0"/>
                <w:sz w:val="18"/>
                <w:szCs w:val="18"/>
              </w:rPr>
              <w:t>…</w:t>
            </w:r>
            <w:r>
              <w:rPr>
                <w:rFonts w:ascii="新宋体" w:eastAsia="新宋体" w:hAnsi="Times New Roman" w:cs="Times New Roman"/>
                <w:noProof/>
                <w:color w:val="008000"/>
                <w:kern w:val="0"/>
                <w:sz w:val="18"/>
                <w:szCs w:val="18"/>
              </w:rPr>
              <w:t>, p-1}。由于p 是质数，我们可以定义散列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函数h(a, b, k) = ((a*k + b) mod p) mod m。其中a 属于Zp，b 属于Zp*。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由所有这样的a 和b 构成的散列函数，组成了函数簇。即全域散列。</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开始</w:t>
            </w:r>
            <w:r>
              <w:rPr>
                <w:rFonts w:ascii="新宋体" w:eastAsia="新宋体" w:hAnsi="Times New Roman" w:cs="Times New Roman"/>
                <w:noProof/>
                <w:color w:val="808080"/>
                <w:kern w:val="0"/>
                <w:sz w:val="18"/>
                <w:szCs w:val="18"/>
              </w:rPr>
              <w:t>&lt;/b&gt;</w:t>
            </w:r>
            <w:r>
              <w:rPr>
                <w:rFonts w:ascii="新宋体" w:eastAsia="新宋体" w:hAnsi="Times New Roman" w:cs="Times New Roman"/>
                <w:noProof/>
                <w:color w:val="008000"/>
                <w:kern w:val="0"/>
                <w:sz w:val="18"/>
                <w:szCs w:val="18"/>
              </w:rPr>
              <w:t>时，从一族仔细设计的函数中，随机的选择一个作为散列函数。</w:t>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使之独立于要存储的关键字。不管对手选择了怎样的关键字，其平均性态都很好。</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template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typename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&gt;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T是散列表里要存储的元素类型</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UniversalHashTable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101;</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//一个足够大的质数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 10;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//槽的个数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resize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//全部先设置好头结点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全域散列的基本思想是在执行&lt;b&gt;开始&lt;/b&gt;时，从一族仔细设计的函数中，随机的选择一个作为散列函数。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- 1)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for_each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begin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end</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//始终插入在键表的头，头结点之后的第个位置</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temp</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hash_value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&amp;(</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//跳过头结点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"槽["</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setw</w:t>
            </w:r>
            <w:r>
              <w:rPr>
                <w:rFonts w:ascii="新宋体" w:eastAsia="新宋体" w:hAnsi="Times New Roman" w:cs="Times New Roman"/>
                <w:noProof/>
                <w:kern w:val="0"/>
                <w:sz w:val="18"/>
                <w:szCs w:val="18"/>
              </w:rPr>
              <w:t xml:space="preserve">(3)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-&gt;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protected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节点（使用单键表）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要是用双键表就会方便很多啊</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Item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Next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全域散列函数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本函数、一开始时随机选取_a,_b、再加上选取_p,_m的方法，就是全域散列的核心所在！！！</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h(a, b, k) = ((a*k + b) mod p) mod m</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_HashFunction</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static_cast</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k</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_p</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_m</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_a</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_b</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vector</w:t>
            </w:r>
            <w:r>
              <w:rPr>
                <w:rFonts w:ascii="新宋体" w:eastAsia="新宋体" w:hAnsi="Times New Roman" w:cs="Times New Roman"/>
                <w:noProof/>
                <w:kern w:val="0"/>
                <w:sz w:val="18"/>
                <w:szCs w:val="18"/>
              </w:rPr>
              <w:t>&lt;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_items</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存储真正的键表，使用的是带头结点的单键表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UniversalHashTable</w:t>
            </w:r>
            <w:r>
              <w:rPr>
                <w:rFonts w:ascii="新宋体" w:eastAsia="新宋体" w:hAnsi="Times New Roman" w:cs="Times New Roman"/>
                <w:noProof/>
                <w:kern w:val="0"/>
                <w:sz w:val="18"/>
                <w:szCs w:val="18"/>
              </w:rPr>
              <w:t>&lt;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&gt;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"开始往UniversalHashTable里添加内容[0,100)："</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"开始删除内容[0,5)："</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5;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auto</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table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"开始检索结点["</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finded</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"未找到"</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B21AB2" w:rsidRDefault="00D05E6D" w:rsidP="00D05E6D">
            <w:pPr>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Pr="00D05E6D" w:rsidRDefault="00D05E6D" w:rsidP="00D05E6D">
            <w:pPr>
              <w:rPr>
                <w:kern w:val="0"/>
              </w:rPr>
            </w:pPr>
          </w:p>
          <w:p w:rsidR="00B21AB2" w:rsidRDefault="00B21AB2" w:rsidP="00B21AB2">
            <w:pPr>
              <w:rPr>
                <w:kern w:val="0"/>
              </w:rPr>
            </w:pPr>
            <w:r>
              <w:rPr>
                <w:rFonts w:hint="eastAsia"/>
                <w:kern w:val="0"/>
              </w:rPr>
              <w:t>Output:</w:t>
            </w:r>
          </w:p>
          <w:p w:rsidR="00B21AB2" w:rsidRPr="00B21AB2" w:rsidRDefault="00B21AB2" w:rsidP="00B21AB2">
            <w:pPr>
              <w:rPr>
                <w:kern w:val="0"/>
              </w:rPr>
            </w:pPr>
            <w:r w:rsidRPr="00B21AB2">
              <w:rPr>
                <w:rFonts w:hint="eastAsia"/>
                <w:kern w:val="0"/>
              </w:rPr>
              <w:t>开始往</w:t>
            </w:r>
            <w:r w:rsidRPr="00B21AB2">
              <w:rPr>
                <w:rFonts w:hint="eastAsia"/>
                <w:kern w:val="0"/>
              </w:rPr>
              <w:t>UniversalHashTable</w:t>
            </w:r>
            <w:r w:rsidRPr="00B21AB2">
              <w:rPr>
                <w:rFonts w:hint="eastAsia"/>
                <w:kern w:val="0"/>
              </w:rPr>
              <w:t>里添加内容</w:t>
            </w:r>
            <w:r w:rsidRPr="00B21AB2">
              <w:rPr>
                <w:rFonts w:hint="eastAsia"/>
                <w:kern w:val="0"/>
              </w:rPr>
              <w:t>[0,100)</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23 -&gt; 4</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13 -&gt; 0</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7 -&gt; 1</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15 -&gt; 2</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9 -&gt; 3</w:t>
            </w:r>
          </w:p>
          <w:p w:rsidR="00B21AB2" w:rsidRPr="00B21AB2" w:rsidRDefault="00B21AB2" w:rsidP="00B21AB2">
            <w:pPr>
              <w:rPr>
                <w:kern w:val="0"/>
              </w:rPr>
            </w:pPr>
            <w:r w:rsidRPr="00B21AB2">
              <w:rPr>
                <w:rFonts w:hint="eastAsia"/>
                <w:kern w:val="0"/>
              </w:rPr>
              <w:t>开始删除内容</w:t>
            </w:r>
            <w:r w:rsidRPr="00B21AB2">
              <w:rPr>
                <w:rFonts w:hint="eastAsia"/>
                <w:kern w:val="0"/>
              </w:rPr>
              <w:t>[0,5)</w:t>
            </w:r>
            <w:r w:rsidRPr="00B21AB2">
              <w:rPr>
                <w:rFonts w:hint="eastAsia"/>
                <w:kern w:val="0"/>
              </w:rPr>
              <w:t>：</w:t>
            </w:r>
          </w:p>
          <w:p w:rsidR="00B21AB2" w:rsidRPr="00B21AB2" w:rsidRDefault="00B21AB2" w:rsidP="00B21AB2">
            <w:pPr>
              <w:rPr>
                <w:kern w:val="0"/>
              </w:rPr>
            </w:pPr>
            <w:r w:rsidRPr="00B21AB2">
              <w:rPr>
                <w:rFonts w:hint="eastAsia"/>
                <w:kern w:val="0"/>
              </w:rPr>
              <w:t>槽</w:t>
            </w:r>
            <w:r w:rsidRPr="00B21AB2">
              <w:rPr>
                <w:rFonts w:hint="eastAsia"/>
                <w:kern w:val="0"/>
              </w:rPr>
              <w:t>[  0  ] -&gt; 98 -&gt; 92 -&gt; 79 -&gt; 73 -&gt; 60 -&gt; 54 -&gt; 41 -&gt; 35 -&gt; 22 -&gt; 16 -&gt; 10</w:t>
            </w:r>
          </w:p>
          <w:p w:rsidR="00B21AB2" w:rsidRPr="00B21AB2" w:rsidRDefault="00B21AB2" w:rsidP="00B21AB2">
            <w:pPr>
              <w:rPr>
                <w:kern w:val="0"/>
              </w:rPr>
            </w:pPr>
            <w:r w:rsidRPr="00B21AB2">
              <w:rPr>
                <w:rFonts w:hint="eastAsia"/>
                <w:kern w:val="0"/>
              </w:rPr>
              <w:t>槽</w:t>
            </w:r>
            <w:r w:rsidRPr="00B21AB2">
              <w:rPr>
                <w:rFonts w:hint="eastAsia"/>
                <w:kern w:val="0"/>
              </w:rPr>
              <w:t>[  1  ] -&gt; 99 -&gt; 86 -&gt; 80 -&gt; 67 -&gt; 61 -&gt; 48 -&gt; 42 -&gt; 29 -&gt; 23</w:t>
            </w:r>
          </w:p>
          <w:p w:rsidR="00B21AB2" w:rsidRPr="00B21AB2" w:rsidRDefault="00B21AB2" w:rsidP="00B21AB2">
            <w:pPr>
              <w:rPr>
                <w:kern w:val="0"/>
              </w:rPr>
            </w:pPr>
            <w:r w:rsidRPr="00B21AB2">
              <w:rPr>
                <w:rFonts w:hint="eastAsia"/>
                <w:kern w:val="0"/>
              </w:rPr>
              <w:t>槽</w:t>
            </w:r>
            <w:r w:rsidRPr="00B21AB2">
              <w:rPr>
                <w:rFonts w:hint="eastAsia"/>
                <w:kern w:val="0"/>
              </w:rPr>
              <w:t>[  2  ] -&gt; 93 -&gt; 87 -&gt; 74 -&gt; 68 -&gt; 55 -&gt; 49 -&gt; 36 -&gt; 30 -&gt; 17 -&gt; 11</w:t>
            </w:r>
          </w:p>
          <w:p w:rsidR="00B21AB2" w:rsidRPr="00B21AB2" w:rsidRDefault="00B21AB2" w:rsidP="00B21AB2">
            <w:pPr>
              <w:rPr>
                <w:kern w:val="0"/>
              </w:rPr>
            </w:pPr>
            <w:r w:rsidRPr="00B21AB2">
              <w:rPr>
                <w:rFonts w:hint="eastAsia"/>
                <w:kern w:val="0"/>
              </w:rPr>
              <w:t>槽</w:t>
            </w:r>
            <w:r w:rsidRPr="00B21AB2">
              <w:rPr>
                <w:rFonts w:hint="eastAsia"/>
                <w:kern w:val="0"/>
              </w:rPr>
              <w:t>[  3  ] -&gt; 81 -&gt; 75 -&gt; 62 -&gt; 56 -&gt; 43 -&gt; 37 -&gt; 24 -&gt; 18 -&gt; 5</w:t>
            </w:r>
          </w:p>
          <w:p w:rsidR="00B21AB2" w:rsidRPr="00B21AB2" w:rsidRDefault="00B21AB2" w:rsidP="00B21AB2">
            <w:pPr>
              <w:rPr>
                <w:kern w:val="0"/>
              </w:rPr>
            </w:pPr>
            <w:r w:rsidRPr="00B21AB2">
              <w:rPr>
                <w:rFonts w:hint="eastAsia"/>
                <w:kern w:val="0"/>
              </w:rPr>
              <w:t>槽</w:t>
            </w:r>
            <w:r w:rsidRPr="00B21AB2">
              <w:rPr>
                <w:rFonts w:hint="eastAsia"/>
                <w:kern w:val="0"/>
              </w:rPr>
              <w:t>[  4  ] -&gt; 94 -&gt; 88 -&gt; 69 -&gt; 63 -&gt; 50 -&gt; 44 -&gt; 31 -&gt; 25 -&gt; 12 -&gt; 6</w:t>
            </w:r>
          </w:p>
          <w:p w:rsidR="00B21AB2" w:rsidRPr="00B21AB2" w:rsidRDefault="00B21AB2" w:rsidP="00B21AB2">
            <w:pPr>
              <w:rPr>
                <w:kern w:val="0"/>
              </w:rPr>
            </w:pPr>
            <w:r w:rsidRPr="00B21AB2">
              <w:rPr>
                <w:rFonts w:hint="eastAsia"/>
                <w:kern w:val="0"/>
              </w:rPr>
              <w:t>槽</w:t>
            </w:r>
            <w:r w:rsidRPr="00B21AB2">
              <w:rPr>
                <w:rFonts w:hint="eastAsia"/>
                <w:kern w:val="0"/>
              </w:rPr>
              <w:t>[  5  ] -&gt; 95 -&gt; 82 -&gt; 76 -&gt; 57 -&gt; 51 -&gt; 38 -&gt; 32 -&gt; 19 -&gt; 13</w:t>
            </w:r>
          </w:p>
          <w:p w:rsidR="00B21AB2" w:rsidRPr="00B21AB2" w:rsidRDefault="00B21AB2" w:rsidP="00B21AB2">
            <w:pPr>
              <w:rPr>
                <w:kern w:val="0"/>
              </w:rPr>
            </w:pPr>
            <w:r w:rsidRPr="00B21AB2">
              <w:rPr>
                <w:rFonts w:hint="eastAsia"/>
                <w:kern w:val="0"/>
              </w:rPr>
              <w:t>槽</w:t>
            </w:r>
            <w:r w:rsidRPr="00B21AB2">
              <w:rPr>
                <w:rFonts w:hint="eastAsia"/>
                <w:kern w:val="0"/>
              </w:rPr>
              <w:t>[  6  ] -&gt; 89 -&gt; 83 -&gt; 70 -&gt; 64 -&gt; 45 -&gt; 39 -&gt; 26 -&gt; 20 -&gt; 7</w:t>
            </w:r>
          </w:p>
          <w:p w:rsidR="00B21AB2" w:rsidRPr="00B21AB2" w:rsidRDefault="00B21AB2" w:rsidP="00B21AB2">
            <w:pPr>
              <w:rPr>
                <w:kern w:val="0"/>
              </w:rPr>
            </w:pPr>
            <w:r w:rsidRPr="00B21AB2">
              <w:rPr>
                <w:rFonts w:hint="eastAsia"/>
                <w:kern w:val="0"/>
              </w:rPr>
              <w:t>槽</w:t>
            </w:r>
            <w:r w:rsidRPr="00B21AB2">
              <w:rPr>
                <w:rFonts w:hint="eastAsia"/>
                <w:kern w:val="0"/>
              </w:rPr>
              <w:t>[  7  ] -&gt; 96 -&gt; 90 -&gt; 77 -&gt; 71 -&gt; 58 -&gt; 52 -&gt; 33 -&gt; 27 -&gt; 14 -&gt; 8</w:t>
            </w:r>
          </w:p>
          <w:p w:rsidR="00B21AB2" w:rsidRPr="00B21AB2" w:rsidRDefault="00B21AB2" w:rsidP="00B21AB2">
            <w:pPr>
              <w:rPr>
                <w:kern w:val="0"/>
              </w:rPr>
            </w:pPr>
            <w:r w:rsidRPr="00B21AB2">
              <w:rPr>
                <w:rFonts w:hint="eastAsia"/>
                <w:kern w:val="0"/>
              </w:rPr>
              <w:t>槽</w:t>
            </w:r>
            <w:r w:rsidRPr="00B21AB2">
              <w:rPr>
                <w:rFonts w:hint="eastAsia"/>
                <w:kern w:val="0"/>
              </w:rPr>
              <w:t>[  8  ] -&gt; 97 -&gt; 84 -&gt; 78 -&gt; 65 -&gt; 59 -&gt; 46 -&gt; 40 -&gt; 21 -&gt; 15</w:t>
            </w:r>
          </w:p>
          <w:p w:rsidR="00B21AB2" w:rsidRPr="00B21AB2" w:rsidRDefault="00B21AB2" w:rsidP="00B21AB2">
            <w:pPr>
              <w:rPr>
                <w:kern w:val="0"/>
              </w:rPr>
            </w:pPr>
            <w:r w:rsidRPr="00B21AB2">
              <w:rPr>
                <w:rFonts w:hint="eastAsia"/>
                <w:kern w:val="0"/>
              </w:rPr>
              <w:t>槽</w:t>
            </w:r>
            <w:r w:rsidRPr="00B21AB2">
              <w:rPr>
                <w:rFonts w:hint="eastAsia"/>
                <w:kern w:val="0"/>
              </w:rPr>
              <w:t>[  9  ] -&gt; 91 -&gt; 85 -&gt; 72 -&gt; 66 -&gt; 53 -&gt; 47 -&gt; 34 -&gt; 28 -&gt; 9</w:t>
            </w:r>
          </w:p>
          <w:p w:rsidR="00B21AB2" w:rsidRPr="00B21AB2" w:rsidRDefault="00B21AB2" w:rsidP="00B21AB2">
            <w:pPr>
              <w:rPr>
                <w:kern w:val="0"/>
              </w:rPr>
            </w:pPr>
            <w:r w:rsidRPr="00B21AB2">
              <w:rPr>
                <w:rFonts w:hint="eastAsia"/>
                <w:kern w:val="0"/>
              </w:rPr>
              <w:t>开始检索结点</w:t>
            </w:r>
            <w:r w:rsidRPr="00B21AB2">
              <w:rPr>
                <w:rFonts w:hint="eastAsia"/>
                <w:kern w:val="0"/>
              </w:rPr>
              <w:t>[0]</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[1]</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[2]</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[3]</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[4]</w:t>
            </w:r>
            <w:r w:rsidRPr="00B21AB2">
              <w:rPr>
                <w:rFonts w:hint="eastAsia"/>
                <w:kern w:val="0"/>
              </w:rPr>
              <w:t>：未找到</w:t>
            </w:r>
          </w:p>
          <w:p w:rsidR="00B21AB2" w:rsidRPr="00B21AB2" w:rsidRDefault="00B21AB2" w:rsidP="00B21AB2">
            <w:pPr>
              <w:rPr>
                <w:kern w:val="0"/>
              </w:rPr>
            </w:pPr>
            <w:r w:rsidRPr="00B21AB2">
              <w:rPr>
                <w:rFonts w:hint="eastAsia"/>
                <w:kern w:val="0"/>
              </w:rPr>
              <w:t>开始检索结点</w:t>
            </w:r>
            <w:r w:rsidRPr="00B21AB2">
              <w:rPr>
                <w:rFonts w:hint="eastAsia"/>
                <w:kern w:val="0"/>
              </w:rPr>
              <w:t>[5]</w:t>
            </w:r>
            <w:r w:rsidRPr="00B21AB2">
              <w:rPr>
                <w:rFonts w:hint="eastAsia"/>
                <w:kern w:val="0"/>
              </w:rPr>
              <w:t>：</w:t>
            </w:r>
            <w:r w:rsidRPr="00B21AB2">
              <w:rPr>
                <w:rFonts w:hint="eastAsia"/>
                <w:kern w:val="0"/>
              </w:rPr>
              <w:t>5</w:t>
            </w:r>
          </w:p>
          <w:p w:rsidR="00B21AB2" w:rsidRPr="00B21AB2" w:rsidRDefault="00B21AB2" w:rsidP="00B21AB2">
            <w:pPr>
              <w:rPr>
                <w:kern w:val="0"/>
              </w:rPr>
            </w:pPr>
            <w:r w:rsidRPr="00B21AB2">
              <w:rPr>
                <w:rFonts w:hint="eastAsia"/>
                <w:kern w:val="0"/>
              </w:rPr>
              <w:t>开始检索结点</w:t>
            </w:r>
            <w:r w:rsidRPr="00B21AB2">
              <w:rPr>
                <w:rFonts w:hint="eastAsia"/>
                <w:kern w:val="0"/>
              </w:rPr>
              <w:t>[6]</w:t>
            </w:r>
            <w:r w:rsidRPr="00B21AB2">
              <w:rPr>
                <w:rFonts w:hint="eastAsia"/>
                <w:kern w:val="0"/>
              </w:rPr>
              <w:t>：</w:t>
            </w:r>
            <w:r w:rsidRPr="00B21AB2">
              <w:rPr>
                <w:rFonts w:hint="eastAsia"/>
                <w:kern w:val="0"/>
              </w:rPr>
              <w:t>6</w:t>
            </w:r>
          </w:p>
          <w:p w:rsidR="00B21AB2" w:rsidRPr="00B21AB2" w:rsidRDefault="00B21AB2" w:rsidP="00B21AB2">
            <w:pPr>
              <w:rPr>
                <w:kern w:val="0"/>
              </w:rPr>
            </w:pPr>
            <w:r w:rsidRPr="00B21AB2">
              <w:rPr>
                <w:rFonts w:hint="eastAsia"/>
                <w:kern w:val="0"/>
              </w:rPr>
              <w:t>开始检索结点</w:t>
            </w:r>
            <w:r w:rsidRPr="00B21AB2">
              <w:rPr>
                <w:rFonts w:hint="eastAsia"/>
                <w:kern w:val="0"/>
              </w:rPr>
              <w:t>[7]</w:t>
            </w:r>
            <w:r w:rsidRPr="00B21AB2">
              <w:rPr>
                <w:rFonts w:hint="eastAsia"/>
                <w:kern w:val="0"/>
              </w:rPr>
              <w:t>：</w:t>
            </w:r>
            <w:r w:rsidRPr="00B21AB2">
              <w:rPr>
                <w:rFonts w:hint="eastAsia"/>
                <w:kern w:val="0"/>
              </w:rPr>
              <w:t>7</w:t>
            </w:r>
          </w:p>
          <w:p w:rsidR="00B21AB2" w:rsidRPr="00B21AB2" w:rsidRDefault="00B21AB2" w:rsidP="00B21AB2">
            <w:pPr>
              <w:rPr>
                <w:kern w:val="0"/>
              </w:rPr>
            </w:pPr>
            <w:r w:rsidRPr="00B21AB2">
              <w:rPr>
                <w:rFonts w:hint="eastAsia"/>
                <w:kern w:val="0"/>
              </w:rPr>
              <w:t>开始检索结点</w:t>
            </w:r>
            <w:r w:rsidRPr="00B21AB2">
              <w:rPr>
                <w:rFonts w:hint="eastAsia"/>
                <w:kern w:val="0"/>
              </w:rPr>
              <w:t>[8]</w:t>
            </w:r>
            <w:r w:rsidRPr="00B21AB2">
              <w:rPr>
                <w:rFonts w:hint="eastAsia"/>
                <w:kern w:val="0"/>
              </w:rPr>
              <w:t>：</w:t>
            </w:r>
            <w:r w:rsidRPr="00B21AB2">
              <w:rPr>
                <w:rFonts w:hint="eastAsia"/>
                <w:kern w:val="0"/>
              </w:rPr>
              <w:t>8</w:t>
            </w:r>
          </w:p>
          <w:p w:rsidR="00B21AB2" w:rsidRPr="00B21AB2" w:rsidRDefault="00B21AB2" w:rsidP="00B21AB2">
            <w:pPr>
              <w:rPr>
                <w:kern w:val="0"/>
              </w:rPr>
            </w:pPr>
            <w:r w:rsidRPr="00B21AB2">
              <w:rPr>
                <w:rFonts w:hint="eastAsia"/>
                <w:kern w:val="0"/>
              </w:rPr>
              <w:t>开始检索结点</w:t>
            </w:r>
            <w:r w:rsidRPr="00B21AB2">
              <w:rPr>
                <w:rFonts w:hint="eastAsia"/>
                <w:kern w:val="0"/>
              </w:rPr>
              <w:t>[9]</w:t>
            </w:r>
            <w:r w:rsidRPr="00B21AB2">
              <w:rPr>
                <w:rFonts w:hint="eastAsia"/>
                <w:kern w:val="0"/>
              </w:rPr>
              <w:t>：</w:t>
            </w:r>
            <w:r w:rsidRPr="00B21AB2">
              <w:rPr>
                <w:rFonts w:hint="eastAsia"/>
                <w:kern w:val="0"/>
              </w:rPr>
              <w:t>9</w:t>
            </w:r>
          </w:p>
          <w:p w:rsidR="00B21AB2" w:rsidRDefault="00B21AB2" w:rsidP="00B21AB2">
            <w:pPr>
              <w:rPr>
                <w:kern w:val="0"/>
              </w:rPr>
            </w:pPr>
            <w:r w:rsidRPr="00B21AB2">
              <w:rPr>
                <w:rFonts w:hint="eastAsia"/>
                <w:kern w:val="0"/>
              </w:rPr>
              <w:t>请按任意键继续</w:t>
            </w:r>
            <w:r w:rsidRPr="00B21AB2">
              <w:rPr>
                <w:rFonts w:hint="eastAsia"/>
                <w:kern w:val="0"/>
              </w:rPr>
              <w:t>. . .</w:t>
            </w:r>
          </w:p>
        </w:tc>
      </w:tr>
    </w:tbl>
    <w:p w:rsidR="00000000" w:rsidRDefault="008F2308">
      <w:pPr>
        <w:rPr>
          <w:kern w:val="0"/>
        </w:rPr>
      </w:pPr>
    </w:p>
    <w:p w:rsidR="00000000" w:rsidRDefault="00B21AB2">
      <w:pPr>
        <w:pStyle w:val="3"/>
      </w:pPr>
      <w:r>
        <w:rPr>
          <w:rFonts w:hint="eastAsia"/>
        </w:rPr>
        <w:t>第12章：二叉查找树</w:t>
      </w:r>
    </w:p>
    <w:p w:rsidR="00000000" w:rsidRDefault="004E0EBE">
      <w:pPr>
        <w:pStyle w:val="a3"/>
        <w:numPr>
          <w:ilvl w:val="0"/>
          <w:numId w:val="14"/>
        </w:numPr>
        <w:ind w:firstLineChars="0"/>
        <w:rPr>
          <w:kern w:val="0"/>
        </w:rPr>
      </w:pPr>
      <w:r w:rsidRPr="004E0EBE">
        <w:rPr>
          <w:rFonts w:hint="eastAsia"/>
          <w:color w:val="0000FF"/>
          <w:kern w:val="0"/>
        </w:rPr>
        <w:t>二叉查找树</w:t>
      </w:r>
      <w:r w:rsidR="00FD7DBC">
        <w:rPr>
          <w:rFonts w:hint="eastAsia"/>
          <w:kern w:val="0"/>
        </w:rPr>
        <w:t>的定义：对任何结点</w:t>
      </w:r>
      <w:r w:rsidR="00FD7DBC">
        <w:rPr>
          <w:rFonts w:hint="eastAsia"/>
          <w:kern w:val="0"/>
        </w:rPr>
        <w:t>X</w:t>
      </w:r>
      <w:r w:rsidR="00FD7DBC">
        <w:rPr>
          <w:rFonts w:hint="eastAsia"/>
          <w:kern w:val="0"/>
        </w:rPr>
        <w:t>，其左子树中的关键字最大不超过</w:t>
      </w:r>
      <w:r w:rsidR="00FD7DBC">
        <w:rPr>
          <w:rFonts w:hint="eastAsia"/>
          <w:kern w:val="0"/>
        </w:rPr>
        <w:t>key[X]</w:t>
      </w:r>
      <w:r w:rsidR="00FD7DBC">
        <w:rPr>
          <w:rFonts w:hint="eastAsia"/>
          <w:kern w:val="0"/>
        </w:rPr>
        <w:t>；其右子树中的关键字最小不小于</w:t>
      </w:r>
      <w:r w:rsidR="00FD7DBC">
        <w:rPr>
          <w:rFonts w:hint="eastAsia"/>
          <w:kern w:val="0"/>
        </w:rPr>
        <w:t>key[x]</w:t>
      </w:r>
      <w:r w:rsidR="00FD7DBC">
        <w:rPr>
          <w:rFonts w:hint="eastAsia"/>
          <w:kern w:val="0"/>
        </w:rPr>
        <w:t>。</w:t>
      </w:r>
    </w:p>
    <w:p w:rsidR="00000000" w:rsidRDefault="00FD7DBC">
      <w:pPr>
        <w:pStyle w:val="a3"/>
        <w:numPr>
          <w:ilvl w:val="0"/>
          <w:numId w:val="14"/>
        </w:numPr>
        <w:ind w:firstLineChars="0"/>
        <w:rPr>
          <w:kern w:val="0"/>
        </w:rPr>
      </w:pPr>
      <w:r>
        <w:rPr>
          <w:rFonts w:hint="eastAsia"/>
          <w:kern w:val="0"/>
        </w:rPr>
        <w:t>首先先明显：二叉查找树上的基本操作的时间都与树的高度成正比的，所以高度越小的树性能越高。</w:t>
      </w:r>
    </w:p>
    <w:p w:rsidR="00000000" w:rsidRDefault="00FD7DBC">
      <w:pPr>
        <w:pStyle w:val="a3"/>
        <w:numPr>
          <w:ilvl w:val="0"/>
          <w:numId w:val="14"/>
        </w:numPr>
        <w:ind w:firstLineChars="0"/>
        <w:rPr>
          <w:kern w:val="0"/>
        </w:rPr>
      </w:pPr>
      <w:r>
        <w:rPr>
          <w:rFonts w:hint="eastAsia"/>
          <w:kern w:val="0"/>
        </w:rPr>
        <w:t>查询二叉查找树</w:t>
      </w:r>
      <w:r w:rsidR="00E965EA">
        <w:rPr>
          <w:rFonts w:hint="eastAsia"/>
          <w:kern w:val="0"/>
        </w:rPr>
        <w:t>可以考虑使用非递归的版本，它运行要快得多而且也很容易理解</w:t>
      </w:r>
      <w:r w:rsidR="00E965EA">
        <w:rPr>
          <w:kern w:val="0"/>
        </w:rPr>
        <w:br/>
      </w:r>
      <w:r w:rsidR="00E965EA">
        <w:rPr>
          <w:rFonts w:hint="eastAsia"/>
          <w:kern w:val="0"/>
        </w:rPr>
        <w:t>SEARCH(x, k):</w:t>
      </w:r>
      <w:r w:rsidR="00E965EA">
        <w:rPr>
          <w:kern w:val="0"/>
        </w:rPr>
        <w:br/>
      </w:r>
      <w:r w:rsidR="00E965EA">
        <w:rPr>
          <w:rFonts w:hint="eastAsia"/>
          <w:kern w:val="0"/>
        </w:rPr>
        <w:t>while (x != NULL &amp;&amp; x.Key != k){</w:t>
      </w:r>
      <w:r w:rsidR="00E965EA">
        <w:rPr>
          <w:kern w:val="0"/>
        </w:rPr>
        <w:br/>
      </w:r>
      <w:r w:rsidR="00E965EA">
        <w:rPr>
          <w:rFonts w:hint="eastAsia"/>
          <w:kern w:val="0"/>
        </w:rPr>
        <w:t xml:space="preserve">    if (k &lt; x.Key) x = x.Left;</w:t>
      </w:r>
      <w:r w:rsidR="00E965EA">
        <w:rPr>
          <w:rFonts w:hint="eastAsia"/>
          <w:kern w:val="0"/>
        </w:rPr>
        <w:br/>
        <w:t xml:space="preserve">    else x = x.Right;</w:t>
      </w:r>
      <w:r w:rsidR="00E965EA">
        <w:rPr>
          <w:rFonts w:hint="eastAsia"/>
          <w:kern w:val="0"/>
        </w:rPr>
        <w:br/>
        <w:t>}</w:t>
      </w:r>
      <w:r w:rsidR="00E965EA">
        <w:rPr>
          <w:kern w:val="0"/>
        </w:rPr>
        <w:br/>
      </w:r>
      <w:r w:rsidR="00E965EA">
        <w:rPr>
          <w:rFonts w:hint="eastAsia"/>
          <w:kern w:val="0"/>
        </w:rPr>
        <w:t>return x;</w:t>
      </w:r>
    </w:p>
    <w:p w:rsidR="00000000" w:rsidRDefault="00E87C1D">
      <w:pPr>
        <w:pStyle w:val="a3"/>
        <w:numPr>
          <w:ilvl w:val="0"/>
          <w:numId w:val="14"/>
        </w:numPr>
        <w:ind w:firstLineChars="0"/>
        <w:rPr>
          <w:kern w:val="0"/>
        </w:rPr>
      </w:pPr>
      <w:r>
        <w:rPr>
          <w:rFonts w:hint="eastAsia"/>
          <w:kern w:val="0"/>
        </w:rPr>
        <w:t>前趋和后继：</w:t>
      </w:r>
      <w:r>
        <w:rPr>
          <w:kern w:val="0"/>
        </w:rPr>
        <w:br/>
      </w:r>
      <w:r>
        <w:rPr>
          <w:rFonts w:hint="eastAsia"/>
          <w:kern w:val="0"/>
        </w:rPr>
        <w:t>前趋：左一次，然后右到头；</w:t>
      </w:r>
      <w:r>
        <w:rPr>
          <w:kern w:val="0"/>
        </w:rPr>
        <w:br/>
      </w:r>
      <w:r>
        <w:rPr>
          <w:rFonts w:hint="eastAsia"/>
          <w:kern w:val="0"/>
        </w:rPr>
        <w:t>后继：右一次，然后左到头。</w:t>
      </w:r>
    </w:p>
    <w:p w:rsidR="00000000" w:rsidRDefault="00405957">
      <w:pPr>
        <w:pStyle w:val="a3"/>
        <w:numPr>
          <w:ilvl w:val="0"/>
          <w:numId w:val="14"/>
        </w:numPr>
        <w:ind w:firstLineChars="0"/>
        <w:rPr>
          <w:kern w:val="0"/>
        </w:rPr>
      </w:pPr>
      <w:r>
        <w:rPr>
          <w:rFonts w:hint="eastAsia"/>
          <w:kern w:val="0"/>
        </w:rPr>
        <w:t>对二叉查找树的插入和删除操作也不复杂，唯一有点难度的地方就是在删除同时存在左右子树的结点时需要进行一些处理。</w:t>
      </w:r>
      <w:r>
        <w:rPr>
          <w:kern w:val="0"/>
        </w:rPr>
        <w:br/>
      </w:r>
      <w:r>
        <w:rPr>
          <w:rFonts w:hint="eastAsia"/>
          <w:kern w:val="0"/>
        </w:rPr>
        <w:t>书上叙述的有点过度的复杂，其实可以很简单地说明白：对于这样的结点</w:t>
      </w:r>
      <w:r>
        <w:rPr>
          <w:rFonts w:hint="eastAsia"/>
          <w:kern w:val="0"/>
        </w:rPr>
        <w:t>x</w:t>
      </w:r>
      <w:r>
        <w:rPr>
          <w:rFonts w:hint="eastAsia"/>
          <w:kern w:val="0"/>
        </w:rPr>
        <w:t>，找到</w:t>
      </w:r>
      <w:r>
        <w:rPr>
          <w:rFonts w:hint="eastAsia"/>
          <w:kern w:val="0"/>
        </w:rPr>
        <w:t>x</w:t>
      </w:r>
      <w:r>
        <w:rPr>
          <w:rFonts w:hint="eastAsia"/>
          <w:kern w:val="0"/>
        </w:rPr>
        <w:t>结点的前趋（或后继）</w:t>
      </w:r>
      <w:r>
        <w:rPr>
          <w:rFonts w:hint="eastAsia"/>
          <w:kern w:val="0"/>
        </w:rPr>
        <w:t>y</w:t>
      </w:r>
      <w:r>
        <w:rPr>
          <w:rFonts w:hint="eastAsia"/>
          <w:kern w:val="0"/>
        </w:rPr>
        <w:t>，将</w:t>
      </w:r>
      <w:r>
        <w:rPr>
          <w:rFonts w:hint="eastAsia"/>
          <w:kern w:val="0"/>
        </w:rPr>
        <w:t>x</w:t>
      </w:r>
      <w:r>
        <w:rPr>
          <w:rFonts w:hint="eastAsia"/>
          <w:kern w:val="0"/>
        </w:rPr>
        <w:t>的值替换为</w:t>
      </w:r>
      <w:r>
        <w:rPr>
          <w:rFonts w:hint="eastAsia"/>
          <w:kern w:val="0"/>
        </w:rPr>
        <w:t>y</w:t>
      </w:r>
      <w:r>
        <w:rPr>
          <w:rFonts w:hint="eastAsia"/>
          <w:kern w:val="0"/>
        </w:rPr>
        <w:t>的值，然后递归删除</w:t>
      </w:r>
      <w:r>
        <w:rPr>
          <w:rFonts w:hint="eastAsia"/>
          <w:kern w:val="0"/>
        </w:rPr>
        <w:t>y</w:t>
      </w:r>
      <w:r>
        <w:rPr>
          <w:rFonts w:hint="eastAsia"/>
          <w:kern w:val="0"/>
        </w:rPr>
        <w:t>结点就可以了。因为</w:t>
      </w:r>
      <w:r>
        <w:rPr>
          <w:rFonts w:hint="eastAsia"/>
          <w:kern w:val="0"/>
        </w:rPr>
        <w:t>y</w:t>
      </w:r>
      <w:r>
        <w:rPr>
          <w:rFonts w:hint="eastAsia"/>
          <w:kern w:val="0"/>
        </w:rPr>
        <w:t>一定没有右子树（后继对应</w:t>
      </w:r>
      <w:r w:rsidR="00A726C7">
        <w:rPr>
          <w:rFonts w:hint="eastAsia"/>
          <w:kern w:val="0"/>
        </w:rPr>
        <w:t>没有</w:t>
      </w:r>
      <w:r>
        <w:rPr>
          <w:rFonts w:hint="eastAsia"/>
          <w:kern w:val="0"/>
        </w:rPr>
        <w:t>左子树），所以递归删除的时候就是</w:t>
      </w:r>
      <w:r w:rsidR="00A726C7">
        <w:rPr>
          <w:rFonts w:hint="eastAsia"/>
          <w:kern w:val="0"/>
        </w:rPr>
        <w:t>很</w:t>
      </w:r>
      <w:r>
        <w:rPr>
          <w:rFonts w:hint="eastAsia"/>
          <w:kern w:val="0"/>
        </w:rPr>
        <w:t>简单的情况了。</w:t>
      </w:r>
    </w:p>
    <w:p w:rsidR="00000000" w:rsidRDefault="00D05E6D">
      <w:pPr>
        <w:pStyle w:val="a3"/>
        <w:numPr>
          <w:ilvl w:val="0"/>
          <w:numId w:val="14"/>
        </w:numPr>
        <w:ind w:firstLineChars="0"/>
        <w:rPr>
          <w:kern w:val="0"/>
        </w:rPr>
      </w:pPr>
      <w:r>
        <w:rPr>
          <w:rFonts w:hint="eastAsia"/>
          <w:kern w:val="0"/>
        </w:rPr>
        <w:t>可以证明：随机构造的二叉村在平均情况下的行为更接近于最佳情况下的行为，而不是接近最坏情况下的行为。所以一棵在</w:t>
      </w:r>
      <w:r>
        <w:rPr>
          <w:rFonts w:hint="eastAsia"/>
          <w:kern w:val="0"/>
        </w:rPr>
        <w:t>n</w:t>
      </w:r>
      <w:r>
        <w:rPr>
          <w:rFonts w:hint="eastAsia"/>
          <w:kern w:val="0"/>
        </w:rPr>
        <w:t>个关键字上随机构造的二叉查找树的期望高度为</w:t>
      </w:r>
      <w:r>
        <w:rPr>
          <w:rFonts w:hint="eastAsia"/>
          <w:kern w:val="0"/>
        </w:rPr>
        <w:t>O(lgn)</w:t>
      </w:r>
      <w:r>
        <w:rPr>
          <w:rFonts w:hint="eastAsia"/>
          <w:kern w:val="0"/>
        </w:rPr>
        <w:t>。</w:t>
      </w:r>
    </w:p>
    <w:p w:rsidR="00000000" w:rsidRDefault="008F2308">
      <w:pPr>
        <w:ind w:left="420"/>
        <w:rPr>
          <w:kern w:val="0"/>
        </w:rPr>
      </w:pPr>
    </w:p>
    <w:tbl>
      <w:tblPr>
        <w:tblStyle w:val="aa"/>
        <w:tblW w:w="0" w:type="auto"/>
        <w:tblLook w:val="04A0"/>
      </w:tblPr>
      <w:tblGrid>
        <w:gridCol w:w="11840"/>
      </w:tblGrid>
      <w:tr w:rsidR="00D05E6D" w:rsidTr="00D05E6D">
        <w:tc>
          <w:tcPr>
            <w:tcW w:w="11840" w:type="dxa"/>
          </w:tcPr>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COPYRIGHT NOTICE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Copyright (c) 2009</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All rights reserved.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@file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@brief</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binary_search_tree.cpp的简短描述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binary_search_tree.cpp的详细描述</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@author</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谭川奇</w:t>
            </w:r>
            <w:r>
              <w:rPr>
                <w:rFonts w:ascii="新宋体" w:eastAsia="新宋体" w:hAnsi="Times New Roman" w:cs="Times New Roman"/>
                <w:noProof/>
                <w:color w:val="008000"/>
                <w:kern w:val="0"/>
                <w:sz w:val="18"/>
                <w:szCs w:val="18"/>
              </w:rPr>
              <w:tab/>
              <w:t xml:space="preserve">chuanqi.tan@gmail.com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@date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2011/05/30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@version </w:t>
            </w:r>
            <w:r>
              <w:rPr>
                <w:rFonts w:ascii="新宋体" w:eastAsia="新宋体" w:hAnsi="Times New Roman" w:cs="Times New Roman"/>
                <w:noProof/>
                <w:color w:val="008000"/>
                <w:kern w:val="0"/>
                <w:sz w:val="18"/>
                <w:szCs w:val="18"/>
              </w:rPr>
              <w:tab/>
              <w:t>1.0</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修订说明：最初版本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"stdafx.h"</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&lt;iostream&gt;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&lt;algorithm&gt;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&lt;vector&gt;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&lt;iterator&gt;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&lt;iomanip&gt;</w:t>
            </w:r>
          </w:p>
          <w:p w:rsidR="00D05E6D" w:rsidRDefault="00D05E6D" w:rsidP="00D05E6D">
            <w:pPr>
              <w:autoSpaceDE w:val="0"/>
              <w:autoSpaceDN w:val="0"/>
              <w:adjustRightInd w:val="0"/>
              <w:jc w:val="left"/>
              <w:rPr>
                <w:rFonts w:ascii="新宋体" w:eastAsia="新宋体" w:hAnsi="Times New Roman" w:cs="Times New Roman"/>
                <w:noProof/>
                <w:color w:val="A31515"/>
                <w:kern w:val="0"/>
                <w:sz w:val="18"/>
                <w:szCs w:val="18"/>
              </w:rPr>
            </w:pPr>
            <w:r>
              <w:rPr>
                <w:rFonts w:ascii="新宋体" w:eastAsia="新宋体" w:hAnsi="Times New Roman" w:cs="Times New Roman"/>
                <w:noProof/>
                <w:color w:val="0000FF"/>
                <w:kern w:val="0"/>
                <w:sz w:val="18"/>
                <w:szCs w:val="18"/>
              </w:rPr>
              <w:t>#include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A31515"/>
                <w:kern w:val="0"/>
                <w:sz w:val="18"/>
                <w:szCs w:val="18"/>
              </w:rPr>
              <w:t>&lt;limits&gt;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color w:val="0000FF"/>
                <w:kern w:val="0"/>
                <w:sz w:val="18"/>
                <w:szCs w:val="18"/>
              </w:rPr>
              <w:t>using</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std</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color w:val="0000FF"/>
                <w:kern w:val="0"/>
                <w:sz w:val="18"/>
                <w:szCs w:val="18"/>
              </w:rPr>
              <w:t>namespace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chapter12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class</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BinarySearchTree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二叉查找树中的结点</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struct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public</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//从根结点开始递归的析构</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插入一个结点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向二叉查找树中插入一个值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new_value</w:t>
            </w:r>
            <w:r>
              <w:rPr>
                <w:rFonts w:ascii="新宋体" w:eastAsia="新宋体" w:hAnsi="Times New Roman" w:cs="Times New Roman"/>
                <w:noProof/>
                <w:color w:val="008000"/>
                <w:kern w:val="0"/>
                <w:sz w:val="18"/>
                <w:szCs w:val="18"/>
              </w:rPr>
              <w:tab/>
              <w:t>要插入的值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是否插入成功，失败意味着树中已经存在该值</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//已经存在</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//插入的是第个节点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//非第个节点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&gt;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000FF"/>
                <w:kern w:val="0"/>
                <w:sz w:val="18"/>
                <w:szCs w:val="18"/>
              </w:rPr>
              <w:t>new</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new_value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current_node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break</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删除结点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在二叉查找树中删除一个值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delete_value</w:t>
            </w:r>
            <w:r>
              <w:rPr>
                <w:rFonts w:ascii="新宋体" w:eastAsia="新宋体" w:hAnsi="Times New Roman" w:cs="Times New Roman"/>
                <w:noProof/>
                <w:color w:val="008000"/>
                <w:kern w:val="0"/>
                <w:sz w:val="18"/>
                <w:szCs w:val="18"/>
              </w:rPr>
              <w:tab/>
              <w:t>要删除的值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是否删除成功，删除失败意味着树中没有这个值的结点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//未找到该点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false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true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查找元素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在当前二叉查找树中查找某一值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@param</w:t>
            </w:r>
            <w:r>
              <w:rPr>
                <w:rFonts w:ascii="新宋体" w:eastAsia="新宋体" w:hAnsi="Times New Roman" w:cs="Times New Roman"/>
                <w:noProof/>
                <w:color w:val="008000"/>
                <w:kern w:val="0"/>
                <w:sz w:val="18"/>
                <w:szCs w:val="18"/>
              </w:rPr>
              <w:tab/>
              <w:t>search_value</w:t>
            </w:r>
            <w:r>
              <w:rPr>
                <w:rFonts w:ascii="新宋体" w:eastAsia="新宋体" w:hAnsi="Times New Roman" w:cs="Times New Roman"/>
                <w:noProof/>
                <w:color w:val="008000"/>
                <w:kern w:val="0"/>
                <w:sz w:val="18"/>
                <w:szCs w:val="18"/>
              </w:rPr>
              <w:tab/>
              <w:t>要查找的值</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@return</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是否在二叉树中找到值为search_value的结点</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true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查找到了该元素</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@retval</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false</w:t>
            </w:r>
            <w:r>
              <w:rPr>
                <w:rFonts w:ascii="新宋体" w:eastAsia="新宋体" w:hAnsi="Times New Roman" w:cs="Times New Roman"/>
                <w:noProof/>
                <w:color w:val="008000"/>
                <w:kern w:val="0"/>
                <w:sz w:val="18"/>
                <w:szCs w:val="18"/>
              </w:rPr>
              <w:tab/>
            </w:r>
            <w:r>
              <w:rPr>
                <w:rFonts w:ascii="新宋体" w:eastAsia="新宋体" w:hAnsi="Times New Roman" w:cs="Times New Roman"/>
                <w:noProof/>
                <w:color w:val="008000"/>
                <w:kern w:val="0"/>
                <w:sz w:val="18"/>
                <w:szCs w:val="18"/>
              </w:rPr>
              <w:tab/>
              <w:t>找不到该元素</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bool</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显示当前二叉查找树的状态</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使用Graphviz的dot语言画出当前二叉查找树</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10001"/>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"digraph graphname"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xml:space="preserve">() % 1000)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 xml:space="preserve">&lt;&lt; </w:t>
            </w:r>
            <w:r>
              <w:rPr>
                <w:rFonts w:ascii="新宋体" w:eastAsia="新宋体" w:hAnsi="Times New Roman" w:cs="Times New Roman"/>
                <w:noProof/>
                <w:color w:val="A31515"/>
                <w:kern w:val="0"/>
                <w:sz w:val="18"/>
                <w:szCs w:val="18"/>
              </w:rPr>
              <w:t>"    node [shape = record,height = .1];"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private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 xml:space="preserve"> )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//要删除的结点同时存在左子树和右子树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//前驱结点：前驱一定存在，因为该结点同时存在左右子树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//previous_nde一定没有右子树，所以再递归调用一定是走这个if的else分支</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_DeleteNode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//要删除的结点至少有一个子结点为空</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//sub_node为delete_node的子树</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//sub_node要么为delete_node的左子树，要么为delete_node的右子树，或者在delete_node无子结点时为空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NULL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//是第个结点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color w:val="008000"/>
                <w:kern w:val="0"/>
                <w:sz w:val="18"/>
                <w:szCs w:val="18"/>
              </w:rPr>
              <w:t>//在delete_node有子结点时需要设置子结点的Parent指针</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sub_node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Parent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delete_node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//得到一个节点的前驱</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_GetPreviousNode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//求结点的前驱：先左一下，再右到头</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previous_node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_RecursiveReleaseNode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delete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 非递归查找一个结点</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_Search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while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&amp;&amp;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search_value</w:t>
            </w:r>
            <w:r>
              <w:rPr>
                <w:rFonts w:ascii="新宋体" w:eastAsia="新宋体" w:hAnsi="Times New Roman" w:cs="Times New Roman"/>
                <w:noProof/>
                <w:kern w:val="0"/>
                <w:sz w:val="18"/>
                <w:szCs w:val="18"/>
              </w:rPr>
              <w:t xml:space="preserve"> &lt;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else</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//到这里如果node为空就是未找到</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00F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void</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const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"[label = \"&lt;f0&gt;|&lt;f1&gt;"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"|&lt;f2&gt;\"];"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"\":f0 -&gt;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Left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"\":f2 -&gt; \"node"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Value</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"\":f1;"</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_Display</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node</w:t>
            </w:r>
            <w:r>
              <w:rPr>
                <w:rFonts w:ascii="新宋体" w:eastAsia="新宋体" w:hAnsi="Times New Roman" w:cs="Times New Roman"/>
                <w:noProof/>
                <w:kern w:val="0"/>
                <w:sz w:val="18"/>
                <w:szCs w:val="18"/>
              </w:rPr>
              <w:t>-&gt;</w:t>
            </w:r>
            <w:r>
              <w:rPr>
                <w:rFonts w:ascii="新宋体" w:eastAsia="新宋体" w:hAnsi="Times New Roman" w:cs="Times New Roman"/>
                <w:noProof/>
                <w:color w:val="010001"/>
                <w:kern w:val="0"/>
                <w:sz w:val="18"/>
                <w:szCs w:val="18"/>
              </w:rPr>
              <w:t>Right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_Node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_root</w:t>
            </w:r>
            <w:r>
              <w:rPr>
                <w:rFonts w:ascii="新宋体" w:eastAsia="新宋体" w:hAnsi="Times New Roman" w:cs="Times New Roman"/>
                <w:noProof/>
                <w:kern w:val="0"/>
                <w:sz w:val="18"/>
                <w:szCs w:val="18"/>
              </w:rPr>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///&lt; 二叉查找树的根结点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test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BinarySearchTree</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//用随机值生成一棵二叉查找树</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Insert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rand</w:t>
            </w:r>
            <w:r>
              <w:rPr>
                <w:rFonts w:ascii="新宋体" w:eastAsia="新宋体" w:hAnsi="Times New Roman" w:cs="Times New Roman"/>
                <w:noProof/>
                <w:kern w:val="0"/>
                <w:sz w:val="18"/>
                <w:szCs w:val="18"/>
              </w:rPr>
              <w:t>() % 100);</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//删除所有的奇数值结点</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2)</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Delete</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Deleted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 ###"</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Display</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color w:val="008000"/>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8000"/>
                <w:kern w:val="0"/>
                <w:sz w:val="18"/>
                <w:szCs w:val="18"/>
              </w:rPr>
              <w:t>//查找以内的数，如果在二叉查找树中，则显示</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for</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000FF"/>
                <w:kern w:val="0"/>
                <w:sz w:val="18"/>
                <w:szCs w:val="18"/>
              </w:rPr>
              <w:t>int</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 100;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 1)</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if</w:t>
            </w:r>
            <w:r>
              <w:rPr>
                <w:rFonts w:ascii="新宋体" w:eastAsia="新宋体" w:hAnsi="Times New Roman" w:cs="Times New Roman"/>
                <w:noProof/>
                <w:kern w:val="0"/>
                <w:sz w:val="18"/>
                <w:szCs w:val="18"/>
              </w:rPr>
              <w:t xml:space="preserve"> (</w:t>
            </w:r>
            <w:r>
              <w:rPr>
                <w:rFonts w:ascii="新宋体" w:eastAsia="新宋体" w:hAnsi="Times New Roman" w:cs="Times New Roman"/>
                <w:noProof/>
                <w:color w:val="010001"/>
                <w:kern w:val="0"/>
                <w:sz w:val="18"/>
                <w:szCs w:val="18"/>
              </w:rPr>
              <w:t>bst</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Search</w:t>
            </w:r>
            <w:r>
              <w:rPr>
                <w:rFonts w:ascii="新宋体" w:eastAsia="新宋体" w:hAnsi="Times New Roman" w:cs="Times New Roman"/>
                <w:noProof/>
                <w:kern w:val="0"/>
                <w:sz w:val="18"/>
                <w:szCs w:val="18"/>
              </w:rPr>
              <w:t>(</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10001"/>
                <w:kern w:val="0"/>
                <w:sz w:val="18"/>
                <w:szCs w:val="18"/>
              </w:rPr>
              <w:t>cout</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"搜索["</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i</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A31515"/>
                <w:kern w:val="0"/>
                <w:sz w:val="18"/>
                <w:szCs w:val="18"/>
              </w:rPr>
              <w:t>"]元素：\t成功"</w:t>
            </w:r>
            <w:r>
              <w:rPr>
                <w:rFonts w:ascii="新宋体" w:eastAsia="新宋体" w:hAnsi="Times New Roman" w:cs="Times New Roman"/>
                <w:noProof/>
                <w:kern w:val="0"/>
                <w:sz w:val="18"/>
                <w:szCs w:val="18"/>
              </w:rPr>
              <w:t xml:space="preserve"> &lt;&lt; </w:t>
            </w:r>
            <w:r>
              <w:rPr>
                <w:rFonts w:ascii="新宋体" w:eastAsia="新宋体" w:hAnsi="Times New Roman" w:cs="Times New Roman"/>
                <w:noProof/>
                <w:color w:val="010001"/>
                <w:kern w:val="0"/>
                <w:sz w:val="18"/>
                <w:szCs w:val="18"/>
              </w:rPr>
              <w:t>endl</w:t>
            </w:r>
            <w:r>
              <w:rPr>
                <w:rFonts w:ascii="新宋体" w:eastAsia="新宋体" w:hAnsi="Times New Roman" w:cs="Times New Roman"/>
                <w:noProof/>
                <w:kern w:val="0"/>
                <w:sz w:val="18"/>
                <w:szCs w:val="18"/>
              </w:rPr>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t>}</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r>
            <w:r>
              <w:rPr>
                <w:rFonts w:ascii="新宋体" w:eastAsia="新宋体" w:hAnsi="Times New Roman" w:cs="Times New Roman"/>
                <w:noProof/>
                <w:kern w:val="0"/>
                <w:sz w:val="18"/>
                <w:szCs w:val="18"/>
              </w:rPr>
              <w:tab/>
            </w:r>
            <w:r>
              <w:rPr>
                <w:rFonts w:ascii="新宋体" w:eastAsia="新宋体" w:hAnsi="Times New Roman" w:cs="Times New Roman"/>
                <w:noProof/>
                <w:color w:val="0000FF"/>
                <w:kern w:val="0"/>
                <w:sz w:val="18"/>
                <w:szCs w:val="18"/>
              </w:rPr>
              <w:t>return</w:t>
            </w:r>
            <w:r>
              <w:rPr>
                <w:rFonts w:ascii="新宋体" w:eastAsia="新宋体" w:hAnsi="Times New Roman" w:cs="Times New Roman"/>
                <w:noProof/>
                <w:kern w:val="0"/>
                <w:sz w:val="18"/>
                <w:szCs w:val="18"/>
              </w:rPr>
              <w:t xml:space="preserve"> 0;</w:t>
            </w:r>
          </w:p>
          <w:p w:rsidR="00D05E6D" w:rsidRDefault="00D05E6D" w:rsidP="00D05E6D">
            <w:pPr>
              <w:autoSpaceDE w:val="0"/>
              <w:autoSpaceDN w:val="0"/>
              <w:adjustRightInd w:val="0"/>
              <w:jc w:val="left"/>
              <w:rPr>
                <w:rFonts w:ascii="新宋体" w:eastAsia="新宋体" w:hAnsi="Times New Roman" w:cs="Times New Roman"/>
                <w:noProof/>
                <w:kern w:val="0"/>
                <w:sz w:val="18"/>
                <w:szCs w:val="18"/>
              </w:rPr>
            </w:pPr>
            <w:r>
              <w:rPr>
                <w:rFonts w:ascii="新宋体" w:eastAsia="新宋体" w:hAnsi="Times New Roman" w:cs="Times New Roman"/>
                <w:noProof/>
                <w:kern w:val="0"/>
                <w:sz w:val="18"/>
                <w:szCs w:val="18"/>
              </w:rPr>
              <w:tab/>
              <w:t>}</w:t>
            </w:r>
          </w:p>
          <w:p w:rsidR="00D05E6D" w:rsidRDefault="00D05E6D" w:rsidP="00D05E6D">
            <w:pPr>
              <w:rPr>
                <w:kern w:val="0"/>
              </w:rPr>
            </w:pPr>
            <w:r>
              <w:rPr>
                <w:rFonts w:ascii="新宋体" w:eastAsia="新宋体" w:hAnsi="Times New Roman" w:cs="Times New Roman"/>
                <w:noProof/>
                <w:kern w:val="0"/>
                <w:sz w:val="18"/>
                <w:szCs w:val="18"/>
              </w:rPr>
              <w:t>}</w:t>
            </w:r>
          </w:p>
          <w:p w:rsidR="00D05E6D" w:rsidRDefault="00D05E6D" w:rsidP="00D05E6D">
            <w:pPr>
              <w:rPr>
                <w:kern w:val="0"/>
              </w:rPr>
            </w:pPr>
          </w:p>
          <w:p w:rsidR="00D05E6D" w:rsidRDefault="00D05E6D" w:rsidP="00D05E6D">
            <w:pPr>
              <w:rPr>
                <w:kern w:val="0"/>
              </w:rPr>
            </w:pPr>
            <w:r>
              <w:rPr>
                <w:rFonts w:hint="eastAsia"/>
                <w:kern w:val="0"/>
              </w:rPr>
              <w:t>Outputs:</w:t>
            </w:r>
          </w:p>
          <w:p w:rsidR="00D05E6D" w:rsidRPr="00D05E6D" w:rsidRDefault="00D05E6D" w:rsidP="00D05E6D">
            <w:pPr>
              <w:rPr>
                <w:kern w:val="0"/>
              </w:rPr>
            </w:pPr>
            <w:r w:rsidRPr="00D05E6D">
              <w:rPr>
                <w:kern w:val="0"/>
              </w:rPr>
              <w:t>digraph graphname705{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node41[label = "&lt;f0&gt;|&lt;f1&gt;41|&lt;f2&gt;"];</w:t>
            </w:r>
          </w:p>
          <w:p w:rsidR="00D05E6D" w:rsidRPr="00D05E6D" w:rsidRDefault="00D05E6D" w:rsidP="00D05E6D">
            <w:pPr>
              <w:rPr>
                <w:kern w:val="0"/>
              </w:rPr>
            </w:pPr>
            <w:r w:rsidRPr="00D05E6D">
              <w:rPr>
                <w:kern w:val="0"/>
              </w:rPr>
              <w:t xml:space="preserve">    "node41":f0 -&gt; "node34":f1;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"node41":f2 -&gt; "node67":f1;</w:t>
            </w:r>
          </w:p>
          <w:p w:rsidR="00D05E6D" w:rsidRPr="00D05E6D" w:rsidRDefault="00D05E6D" w:rsidP="00D05E6D">
            <w:pPr>
              <w:rPr>
                <w:kern w:val="0"/>
              </w:rPr>
            </w:pPr>
            <w:r w:rsidRPr="00D05E6D">
              <w:rPr>
                <w:kern w:val="0"/>
              </w:rPr>
              <w:t xml:space="preserve">    node67[label = "&lt;f0&gt;|&lt;f1&gt;67|&lt;f2&gt;"];</w:t>
            </w:r>
          </w:p>
          <w:p w:rsidR="00D05E6D" w:rsidRPr="00D05E6D" w:rsidRDefault="00D05E6D" w:rsidP="00D05E6D">
            <w:pPr>
              <w:rPr>
                <w:kern w:val="0"/>
              </w:rPr>
            </w:pPr>
            <w:r w:rsidRPr="00D05E6D">
              <w:rPr>
                <w:kern w:val="0"/>
              </w:rPr>
              <w:t xml:space="preserve">    "node67":f0 -&gt;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"node62":f2 -&gt;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"node67":f2 -&gt; "node69":f1;</w:t>
            </w:r>
          </w:p>
          <w:p w:rsidR="00D05E6D" w:rsidRPr="00D05E6D" w:rsidRDefault="00D05E6D" w:rsidP="00D05E6D">
            <w:pPr>
              <w:rPr>
                <w:kern w:val="0"/>
              </w:rPr>
            </w:pPr>
            <w:r w:rsidRPr="00D05E6D">
              <w:rPr>
                <w:kern w:val="0"/>
              </w:rPr>
              <w:t xml:space="preserve">    node69[label = "&lt;f0&gt;|&lt;f1&gt;69|&lt;f2&gt;"];</w:t>
            </w:r>
          </w:p>
          <w:p w:rsidR="00D05E6D" w:rsidRPr="00D05E6D" w:rsidRDefault="00D05E6D" w:rsidP="00D05E6D">
            <w:pPr>
              <w:rPr>
                <w:kern w:val="0"/>
              </w:rPr>
            </w:pPr>
            <w:r w:rsidRPr="00D05E6D">
              <w:rPr>
                <w:kern w:val="0"/>
              </w:rPr>
              <w:t xml:space="preserve">    "node69":f2 -&gt;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r w:rsidRPr="00D05E6D">
              <w:rPr>
                <w:kern w:val="0"/>
              </w:rPr>
              <w:t>### Deleted [41] ###</w:t>
            </w:r>
          </w:p>
          <w:p w:rsidR="00D05E6D" w:rsidRPr="00D05E6D" w:rsidRDefault="00D05E6D" w:rsidP="00D05E6D">
            <w:pPr>
              <w:rPr>
                <w:kern w:val="0"/>
              </w:rPr>
            </w:pPr>
            <w:r w:rsidRPr="00D05E6D">
              <w:rPr>
                <w:kern w:val="0"/>
              </w:rPr>
              <w:t>### Deleted [67] ###</w:t>
            </w:r>
          </w:p>
          <w:p w:rsidR="00D05E6D" w:rsidRPr="00D05E6D" w:rsidRDefault="00D05E6D" w:rsidP="00D05E6D">
            <w:pPr>
              <w:rPr>
                <w:kern w:val="0"/>
              </w:rPr>
            </w:pPr>
            <w:r w:rsidRPr="00D05E6D">
              <w:rPr>
                <w:kern w:val="0"/>
              </w:rPr>
              <w:t>### Deleted [69] ###</w:t>
            </w:r>
          </w:p>
          <w:p w:rsidR="00D05E6D" w:rsidRPr="00D05E6D" w:rsidRDefault="00D05E6D" w:rsidP="00D05E6D">
            <w:pPr>
              <w:rPr>
                <w:kern w:val="0"/>
              </w:rPr>
            </w:pPr>
            <w:r w:rsidRPr="00D05E6D">
              <w:rPr>
                <w:kern w:val="0"/>
              </w:rPr>
              <w:t>digraph graphname145{</w:t>
            </w:r>
          </w:p>
          <w:p w:rsidR="00D05E6D" w:rsidRPr="00D05E6D" w:rsidRDefault="00D05E6D" w:rsidP="00D05E6D">
            <w:pPr>
              <w:rPr>
                <w:kern w:val="0"/>
              </w:rPr>
            </w:pPr>
            <w:r w:rsidRPr="00D05E6D">
              <w:rPr>
                <w:kern w:val="0"/>
              </w:rPr>
              <w:t xml:space="preserve">    node [shape = record,height = .1];</w:t>
            </w:r>
          </w:p>
          <w:p w:rsidR="00D05E6D" w:rsidRPr="00D05E6D" w:rsidRDefault="00D05E6D" w:rsidP="00D05E6D">
            <w:pPr>
              <w:rPr>
                <w:kern w:val="0"/>
              </w:rPr>
            </w:pPr>
            <w:r w:rsidRPr="00D05E6D">
              <w:rPr>
                <w:kern w:val="0"/>
              </w:rPr>
              <w:t xml:space="preserve">    node34[label = "&lt;f0&gt;|&lt;f1&gt;34|&lt;f2&gt;"];</w:t>
            </w:r>
          </w:p>
          <w:p w:rsidR="00D05E6D" w:rsidRPr="00D05E6D" w:rsidRDefault="00D05E6D" w:rsidP="00D05E6D">
            <w:pPr>
              <w:rPr>
                <w:kern w:val="0"/>
              </w:rPr>
            </w:pPr>
            <w:r w:rsidRPr="00D05E6D">
              <w:rPr>
                <w:kern w:val="0"/>
              </w:rPr>
              <w:t xml:space="preserve">    "node34":f0 -&gt; "node0":f1;</w:t>
            </w:r>
          </w:p>
          <w:p w:rsidR="00D05E6D" w:rsidRPr="00D05E6D" w:rsidRDefault="00D05E6D" w:rsidP="00D05E6D">
            <w:pPr>
              <w:rPr>
                <w:kern w:val="0"/>
              </w:rPr>
            </w:pPr>
            <w:r w:rsidRPr="00D05E6D">
              <w:rPr>
                <w:kern w:val="0"/>
              </w:rPr>
              <w:t xml:space="preserve">    node0[label = "&lt;f0&gt;|&lt;f1&gt;0|&lt;f2&gt;"];</w:t>
            </w:r>
          </w:p>
          <w:p w:rsidR="00D05E6D" w:rsidRPr="00D05E6D" w:rsidRDefault="00D05E6D" w:rsidP="00D05E6D">
            <w:pPr>
              <w:rPr>
                <w:kern w:val="0"/>
              </w:rPr>
            </w:pPr>
            <w:r w:rsidRPr="00D05E6D">
              <w:rPr>
                <w:kern w:val="0"/>
              </w:rPr>
              <w:t xml:space="preserve">    "node0":f2 -&gt; "node24":f1;</w:t>
            </w:r>
          </w:p>
          <w:p w:rsidR="00D05E6D" w:rsidRPr="00D05E6D" w:rsidRDefault="00D05E6D" w:rsidP="00D05E6D">
            <w:pPr>
              <w:rPr>
                <w:kern w:val="0"/>
              </w:rPr>
            </w:pPr>
            <w:r w:rsidRPr="00D05E6D">
              <w:rPr>
                <w:kern w:val="0"/>
              </w:rPr>
              <w:t xml:space="preserve">    node24[label = "&lt;f0&gt;|&lt;f1&gt;24|&lt;f2&gt;"];</w:t>
            </w:r>
          </w:p>
          <w:p w:rsidR="00D05E6D" w:rsidRPr="00D05E6D" w:rsidRDefault="00D05E6D" w:rsidP="00D05E6D">
            <w:pPr>
              <w:rPr>
                <w:kern w:val="0"/>
              </w:rPr>
            </w:pPr>
            <w:r w:rsidRPr="00D05E6D">
              <w:rPr>
                <w:kern w:val="0"/>
              </w:rPr>
              <w:t xml:space="preserve">    "node34":f2 -&gt; "node64":f1;</w:t>
            </w:r>
          </w:p>
          <w:p w:rsidR="00D05E6D" w:rsidRPr="00D05E6D" w:rsidRDefault="00D05E6D" w:rsidP="00D05E6D">
            <w:pPr>
              <w:rPr>
                <w:kern w:val="0"/>
              </w:rPr>
            </w:pPr>
            <w:r w:rsidRPr="00D05E6D">
              <w:rPr>
                <w:kern w:val="0"/>
              </w:rPr>
              <w:t xml:space="preserve">    node64[label = "&lt;f0&gt;|&lt;f1&gt;64|&lt;f2&gt;"];</w:t>
            </w:r>
          </w:p>
          <w:p w:rsidR="00D05E6D" w:rsidRPr="00D05E6D" w:rsidRDefault="00D05E6D" w:rsidP="00D05E6D">
            <w:pPr>
              <w:rPr>
                <w:kern w:val="0"/>
              </w:rPr>
            </w:pPr>
            <w:r w:rsidRPr="00D05E6D">
              <w:rPr>
                <w:kern w:val="0"/>
              </w:rPr>
              <w:t xml:space="preserve">    "node64":f0 -&gt; "node58":f1;</w:t>
            </w:r>
          </w:p>
          <w:p w:rsidR="00D05E6D" w:rsidRPr="00D05E6D" w:rsidRDefault="00D05E6D" w:rsidP="00D05E6D">
            <w:pPr>
              <w:rPr>
                <w:kern w:val="0"/>
              </w:rPr>
            </w:pPr>
            <w:r w:rsidRPr="00D05E6D">
              <w:rPr>
                <w:kern w:val="0"/>
              </w:rPr>
              <w:t xml:space="preserve">    node58[label = "&lt;f0&gt;|&lt;f1&gt;58|&lt;f2&gt;"];</w:t>
            </w:r>
          </w:p>
          <w:p w:rsidR="00D05E6D" w:rsidRPr="00D05E6D" w:rsidRDefault="00D05E6D" w:rsidP="00D05E6D">
            <w:pPr>
              <w:rPr>
                <w:kern w:val="0"/>
              </w:rPr>
            </w:pPr>
            <w:r w:rsidRPr="00D05E6D">
              <w:rPr>
                <w:kern w:val="0"/>
              </w:rPr>
              <w:t xml:space="preserve">    "node58":f2 -&gt; "node62":f1;</w:t>
            </w:r>
          </w:p>
          <w:p w:rsidR="00D05E6D" w:rsidRPr="00D05E6D" w:rsidRDefault="00D05E6D" w:rsidP="00D05E6D">
            <w:pPr>
              <w:rPr>
                <w:kern w:val="0"/>
              </w:rPr>
            </w:pPr>
            <w:r w:rsidRPr="00D05E6D">
              <w:rPr>
                <w:kern w:val="0"/>
              </w:rPr>
              <w:t xml:space="preserve">    node62[label = "&lt;f0&gt;|&lt;f1&gt;62|&lt;f2&gt;"];</w:t>
            </w:r>
          </w:p>
          <w:p w:rsidR="00D05E6D" w:rsidRPr="00D05E6D" w:rsidRDefault="00D05E6D" w:rsidP="00D05E6D">
            <w:pPr>
              <w:rPr>
                <w:kern w:val="0"/>
              </w:rPr>
            </w:pPr>
            <w:r w:rsidRPr="00D05E6D">
              <w:rPr>
                <w:kern w:val="0"/>
              </w:rPr>
              <w:t xml:space="preserve">    "node64":f2 -&gt; "node78":f1;</w:t>
            </w:r>
          </w:p>
          <w:p w:rsidR="00D05E6D" w:rsidRPr="00D05E6D" w:rsidRDefault="00D05E6D" w:rsidP="00D05E6D">
            <w:pPr>
              <w:rPr>
                <w:kern w:val="0"/>
              </w:rPr>
            </w:pPr>
            <w:r w:rsidRPr="00D05E6D">
              <w:rPr>
                <w:kern w:val="0"/>
              </w:rPr>
              <w:t xml:space="preserve">    node78[label = "&lt;f0&gt;|&lt;f1&gt;78|&lt;f2&gt;"];</w:t>
            </w:r>
          </w:p>
          <w:p w:rsidR="00D05E6D" w:rsidRPr="00D05E6D" w:rsidRDefault="00D05E6D" w:rsidP="00D05E6D">
            <w:pPr>
              <w:rPr>
                <w:kern w:val="0"/>
              </w:rPr>
            </w:pPr>
            <w:r w:rsidRPr="00D05E6D">
              <w:rPr>
                <w:kern w:val="0"/>
              </w:rPr>
              <w:t>}</w:t>
            </w:r>
          </w:p>
          <w:p w:rsidR="00D05E6D" w:rsidRPr="00D05E6D" w:rsidRDefault="00D05E6D" w:rsidP="00D05E6D">
            <w:pPr>
              <w:rPr>
                <w:kern w:val="0"/>
              </w:rPr>
            </w:pPr>
          </w:p>
          <w:p w:rsidR="00D05E6D" w:rsidRPr="00D05E6D" w:rsidRDefault="00D05E6D" w:rsidP="00D05E6D">
            <w:pPr>
              <w:rPr>
                <w:kern w:val="0"/>
              </w:rPr>
            </w:pPr>
            <w:r w:rsidRPr="00D05E6D">
              <w:rPr>
                <w:rFonts w:hint="eastAsia"/>
                <w:kern w:val="0"/>
              </w:rPr>
              <w:t>搜索</w:t>
            </w:r>
            <w:r w:rsidRPr="00D05E6D">
              <w:rPr>
                <w:rFonts w:hint="eastAsia"/>
                <w:kern w:val="0"/>
              </w:rPr>
              <w:t>[0]</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[24]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[34]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[58]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[62]</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[64]</w:t>
            </w:r>
            <w:r w:rsidRPr="00D05E6D">
              <w:rPr>
                <w:rFonts w:hint="eastAsia"/>
                <w:kern w:val="0"/>
              </w:rPr>
              <w:t>元素：</w:t>
            </w:r>
            <w:r w:rsidRPr="00D05E6D">
              <w:rPr>
                <w:rFonts w:hint="eastAsia"/>
                <w:kern w:val="0"/>
              </w:rPr>
              <w:t xml:space="preserve">  </w:t>
            </w:r>
            <w:r w:rsidRPr="00D05E6D">
              <w:rPr>
                <w:rFonts w:hint="eastAsia"/>
                <w:kern w:val="0"/>
              </w:rPr>
              <w:t>成功</w:t>
            </w:r>
          </w:p>
          <w:p w:rsidR="00D05E6D" w:rsidRPr="00D05E6D" w:rsidRDefault="00D05E6D" w:rsidP="00D05E6D">
            <w:pPr>
              <w:rPr>
                <w:kern w:val="0"/>
              </w:rPr>
            </w:pPr>
            <w:r w:rsidRPr="00D05E6D">
              <w:rPr>
                <w:rFonts w:hint="eastAsia"/>
                <w:kern w:val="0"/>
              </w:rPr>
              <w:t>搜索</w:t>
            </w:r>
            <w:r w:rsidRPr="00D05E6D">
              <w:rPr>
                <w:rFonts w:hint="eastAsia"/>
                <w:kern w:val="0"/>
              </w:rPr>
              <w:t>[78]</w:t>
            </w:r>
            <w:r w:rsidRPr="00D05E6D">
              <w:rPr>
                <w:rFonts w:hint="eastAsia"/>
                <w:kern w:val="0"/>
              </w:rPr>
              <w:t>元素：</w:t>
            </w:r>
            <w:r w:rsidRPr="00D05E6D">
              <w:rPr>
                <w:rFonts w:hint="eastAsia"/>
                <w:kern w:val="0"/>
              </w:rPr>
              <w:t xml:space="preserve">  </w:t>
            </w:r>
            <w:r w:rsidRPr="00D05E6D">
              <w:rPr>
                <w:rFonts w:hint="eastAsia"/>
                <w:kern w:val="0"/>
              </w:rPr>
              <w:t>成功</w:t>
            </w:r>
          </w:p>
          <w:p w:rsidR="00D05E6D" w:rsidRDefault="00D05E6D" w:rsidP="00D05E6D">
            <w:pPr>
              <w:rPr>
                <w:kern w:val="0"/>
              </w:rPr>
            </w:pPr>
            <w:r w:rsidRPr="00D05E6D">
              <w:rPr>
                <w:rFonts w:hint="eastAsia"/>
                <w:kern w:val="0"/>
              </w:rPr>
              <w:t>请按任意键继续</w:t>
            </w:r>
            <w:r w:rsidRPr="00D05E6D">
              <w:rPr>
                <w:rFonts w:hint="eastAsia"/>
                <w:kern w:val="0"/>
              </w:rPr>
              <w:t>. . .</w:t>
            </w:r>
          </w:p>
        </w:tc>
      </w:tr>
    </w:tbl>
    <w:p w:rsidR="00000000" w:rsidRDefault="008F2308">
      <w:pPr>
        <w:rPr>
          <w:kern w:val="0"/>
        </w:rPr>
      </w:pPr>
    </w:p>
    <w:p w:rsidR="00000000" w:rsidRDefault="00D05E6D">
      <w:pPr>
        <w:pStyle w:val="3"/>
      </w:pPr>
      <w:r>
        <w:rPr>
          <w:rFonts w:hint="eastAsia"/>
        </w:rPr>
        <w:t>第13章：红黑树</w:t>
      </w:r>
    </w:p>
    <w:p w:rsidR="00423B6A" w:rsidRDefault="00423B6A" w:rsidP="00577D96">
      <w:pPr>
        <w:rPr>
          <w:kern w:val="0"/>
        </w:rPr>
      </w:pPr>
    </w:p>
    <w:p w:rsidR="00D05E6D" w:rsidRDefault="00D05E6D" w:rsidP="00577D96">
      <w:pPr>
        <w:rPr>
          <w:kern w:val="0"/>
        </w:rPr>
      </w:pPr>
    </w:p>
    <w:p w:rsidR="00D05E6D" w:rsidRDefault="00D05E6D" w:rsidP="00577D96">
      <w:pPr>
        <w:rPr>
          <w:kern w:val="0"/>
        </w:rPr>
      </w:pPr>
    </w:p>
    <w:p w:rsidR="00423B6A" w:rsidRDefault="00423B6A" w:rsidP="00577D96">
      <w:pPr>
        <w:rPr>
          <w:kern w:val="0"/>
        </w:rPr>
      </w:pPr>
    </w:p>
    <w:p w:rsidR="008D57DD" w:rsidRDefault="0002579D" w:rsidP="00577D96">
      <w:pPr>
        <w:rPr>
          <w:kern w:val="0"/>
        </w:rPr>
      </w:pPr>
      <w:r>
        <w:rPr>
          <w:rFonts w:hint="eastAsia"/>
          <w:kern w:val="0"/>
        </w:rPr>
        <w:t>红黑树是平衡查找树，还有</w:t>
      </w:r>
      <w:r>
        <w:rPr>
          <w:rFonts w:hint="eastAsia"/>
          <w:kern w:val="0"/>
        </w:rPr>
        <w:t>B</w:t>
      </w:r>
      <w:r>
        <w:rPr>
          <w:rFonts w:hint="eastAsia"/>
          <w:kern w:val="0"/>
        </w:rPr>
        <w:t>树也是另一类平衡查找树。</w:t>
      </w:r>
    </w:p>
    <w:p w:rsidR="008D57DD" w:rsidRPr="00A942A5" w:rsidRDefault="008D57DD" w:rsidP="00577D96">
      <w:pPr>
        <w:rPr>
          <w:kern w:val="0"/>
        </w:rPr>
      </w:pPr>
    </w:p>
    <w:p w:rsidR="00DC43D6" w:rsidRPr="00577D96" w:rsidRDefault="00DC43D6" w:rsidP="00577D96">
      <w:pPr>
        <w:rPr>
          <w:kern w:val="0"/>
        </w:rPr>
      </w:pPr>
    </w:p>
    <w:p w:rsidR="00B95857" w:rsidRDefault="00B95857">
      <w:pPr>
        <w:widowControl/>
        <w:jc w:val="left"/>
        <w:rPr>
          <w:rFonts w:ascii="Simsun" w:eastAsia="宋体" w:hAnsi="Simsun" w:cs="宋体" w:hint="eastAsia"/>
          <w:color w:val="000000"/>
          <w:kern w:val="0"/>
          <w:sz w:val="27"/>
          <w:szCs w:val="27"/>
        </w:rPr>
      </w:pPr>
      <w:r>
        <w:rPr>
          <w:rFonts w:ascii="Simsun" w:eastAsia="宋体" w:hAnsi="Simsun" w:cs="宋体" w:hint="eastAsia"/>
          <w:color w:val="000000"/>
          <w:kern w:val="0"/>
          <w:sz w:val="27"/>
          <w:szCs w:val="27"/>
        </w:rPr>
        <w:br w:type="page"/>
      </w:r>
    </w:p>
    <w:p w:rsidR="00D516B5" w:rsidRPr="00D516B5" w:rsidRDefault="00D516B5" w:rsidP="00B556EF">
      <w:pPr>
        <w:widowControl/>
        <w:spacing w:before="100" w:beforeAutospacing="1" w:after="100" w:afterAutospacing="1"/>
        <w:jc w:val="left"/>
        <w:outlineLvl w:val="1"/>
        <w:rPr>
          <w:rFonts w:ascii="Simsun" w:eastAsia="宋体" w:hAnsi="Simsun" w:cs="宋体" w:hint="eastAsia"/>
          <w:b/>
          <w:bCs/>
          <w:color w:val="000000"/>
          <w:kern w:val="0"/>
          <w:sz w:val="36"/>
          <w:szCs w:val="36"/>
        </w:rPr>
      </w:pPr>
      <w:r w:rsidRPr="00D516B5">
        <w:rPr>
          <w:rFonts w:ascii="Arial" w:eastAsia="宋体" w:hAnsi="Arial" w:cs="Arial"/>
          <w:b/>
          <w:bCs/>
          <w:color w:val="000000"/>
          <w:kern w:val="0"/>
          <w:sz w:val="36"/>
          <w:szCs w:val="36"/>
        </w:rPr>
        <w:t>参考：</w:t>
      </w:r>
    </w:p>
    <w:p w:rsidR="00000000" w:rsidRDefault="004E0EB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9" w:history="1">
        <w:r w:rsidR="00D516B5" w:rsidRPr="00D516B5">
          <w:rPr>
            <w:rFonts w:ascii="Arial" w:eastAsia="宋体" w:hAnsi="Arial" w:cs="Arial"/>
            <w:color w:val="000099"/>
            <w:kern w:val="0"/>
            <w:sz w:val="22"/>
            <w:u w:val="single"/>
          </w:rPr>
          <w:t>http://staff.ustc.edu.cn/~lszhuang/alg/</w:t>
        </w:r>
      </w:hyperlink>
    </w:p>
    <w:p w:rsidR="00000000" w:rsidRDefault="004E0EB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0" w:history="1">
        <w:r w:rsidR="00D516B5" w:rsidRPr="00D516B5">
          <w:rPr>
            <w:rFonts w:ascii="Arial" w:eastAsia="宋体" w:hAnsi="Arial" w:cs="Arial"/>
            <w:color w:val="000099"/>
            <w:kern w:val="0"/>
            <w:sz w:val="22"/>
            <w:u w:val="single"/>
          </w:rPr>
          <w:t>http://www.wutianqi.com/</w:t>
        </w:r>
      </w:hyperlink>
    </w:p>
    <w:p w:rsidR="00000000" w:rsidRDefault="004E0EB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1" w:history="1">
        <w:r w:rsidR="00D516B5" w:rsidRPr="00D516B5">
          <w:rPr>
            <w:rFonts w:ascii="Arial" w:eastAsia="宋体" w:hAnsi="Arial" w:cs="Arial"/>
            <w:color w:val="000099"/>
            <w:kern w:val="0"/>
            <w:sz w:val="22"/>
            <w:u w:val="single"/>
          </w:rPr>
          <w:t>http://www.cnblogs.com/timebug/</w:t>
        </w:r>
      </w:hyperlink>
    </w:p>
    <w:p w:rsidR="00000000" w:rsidRDefault="004E0EBE">
      <w:pPr>
        <w:widowControl/>
        <w:numPr>
          <w:ilvl w:val="1"/>
          <w:numId w:val="8"/>
        </w:numPr>
        <w:spacing w:before="100" w:beforeAutospacing="1" w:after="100" w:afterAutospacing="1"/>
        <w:ind w:leftChars="171" w:left="719"/>
        <w:jc w:val="left"/>
        <w:textAlignment w:val="baseline"/>
        <w:rPr>
          <w:rFonts w:ascii="Arial" w:eastAsia="宋体" w:hAnsi="Arial" w:cs="Arial"/>
          <w:color w:val="000000"/>
          <w:kern w:val="0"/>
          <w:sz w:val="22"/>
        </w:rPr>
      </w:pPr>
      <w:hyperlink r:id="rId12" w:history="1">
        <w:r w:rsidR="009845D6">
          <w:rPr>
            <w:rStyle w:val="a5"/>
          </w:rPr>
          <w:t>http://blog.csdn.net/v_JULY_v/</w:t>
        </w:r>
      </w:hyperlink>
    </w:p>
    <w:p w:rsidR="00D516B5" w:rsidRPr="00D516B5" w:rsidRDefault="00D516B5" w:rsidP="00B556EF">
      <w:pPr>
        <w:ind w:leftChars="-1173" w:left="-2138" w:rightChars="-770" w:right="-1617" w:hangingChars="155" w:hanging="325"/>
      </w:pPr>
    </w:p>
    <w:sectPr w:rsidR="00D516B5" w:rsidRPr="00D516B5" w:rsidSect="00B556EF">
      <w:pgSz w:w="11906" w:h="16838"/>
      <w:pgMar w:top="284" w:right="140" w:bottom="284" w:left="142"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1301" w:rsidRDefault="00171301" w:rsidP="005735BE">
      <w:r>
        <w:separator/>
      </w:r>
    </w:p>
  </w:endnote>
  <w:endnote w:type="continuationSeparator" w:id="1">
    <w:p w:rsidR="00171301" w:rsidRDefault="00171301" w:rsidP="005735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A00002EF" w:usb1="420020EB" w:usb2="00000000" w:usb3="00000000" w:csb0="0000019F" w:csb1="00000000"/>
  </w:font>
  <w:font w:name="新宋体">
    <w:panose1 w:val="02010609030101010101"/>
    <w:charset w:val="86"/>
    <w:family w:val="modern"/>
    <w:pitch w:val="fixed"/>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1301" w:rsidRDefault="00171301" w:rsidP="005735BE">
      <w:r>
        <w:separator/>
      </w:r>
    </w:p>
  </w:footnote>
  <w:footnote w:type="continuationSeparator" w:id="1">
    <w:p w:rsidR="00171301" w:rsidRDefault="00171301" w:rsidP="005735B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B3158"/>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469405C"/>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8A7C4F"/>
    <w:multiLevelType w:val="multilevel"/>
    <w:tmpl w:val="7812EE96"/>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tentative="1">
      <w:start w:val="1"/>
      <w:numFmt w:val="decimal"/>
      <w:lvlText w:val="%4."/>
      <w:lvlJc w:val="left"/>
      <w:pPr>
        <w:tabs>
          <w:tab w:val="num" w:pos="2880"/>
        </w:tabs>
        <w:ind w:left="2880" w:hanging="360"/>
      </w:pPr>
      <w:rPr>
        <w:rFonts w:hint="default"/>
      </w:rPr>
    </w:lvl>
    <w:lvl w:ilvl="4" w:tentative="1">
      <w:start w:val="1"/>
      <w:numFmt w:val="decimal"/>
      <w:lvlText w:val="%5."/>
      <w:lvlJc w:val="left"/>
      <w:pPr>
        <w:tabs>
          <w:tab w:val="num" w:pos="3600"/>
        </w:tabs>
        <w:ind w:left="3600" w:hanging="360"/>
      </w:pPr>
      <w:rPr>
        <w:rFonts w:hint="default"/>
      </w:rPr>
    </w:lvl>
    <w:lvl w:ilvl="5" w:tentative="1">
      <w:start w:val="1"/>
      <w:numFmt w:val="decimal"/>
      <w:lvlText w:val="%6."/>
      <w:lvlJc w:val="left"/>
      <w:pPr>
        <w:tabs>
          <w:tab w:val="num" w:pos="4320"/>
        </w:tabs>
        <w:ind w:left="4320" w:hanging="360"/>
      </w:pPr>
      <w:rPr>
        <w:rFonts w:hint="default"/>
      </w:rPr>
    </w:lvl>
    <w:lvl w:ilvl="6" w:tentative="1">
      <w:start w:val="1"/>
      <w:numFmt w:val="decimal"/>
      <w:lvlText w:val="%7."/>
      <w:lvlJc w:val="left"/>
      <w:pPr>
        <w:tabs>
          <w:tab w:val="num" w:pos="5040"/>
        </w:tabs>
        <w:ind w:left="5040" w:hanging="360"/>
      </w:pPr>
      <w:rPr>
        <w:rFonts w:hint="default"/>
      </w:rPr>
    </w:lvl>
    <w:lvl w:ilvl="7" w:tentative="1">
      <w:start w:val="1"/>
      <w:numFmt w:val="decimal"/>
      <w:lvlText w:val="%8."/>
      <w:lvlJc w:val="left"/>
      <w:pPr>
        <w:tabs>
          <w:tab w:val="num" w:pos="5760"/>
        </w:tabs>
        <w:ind w:left="5760" w:hanging="360"/>
      </w:pPr>
      <w:rPr>
        <w:rFonts w:hint="default"/>
      </w:rPr>
    </w:lvl>
    <w:lvl w:ilvl="8" w:tentative="1">
      <w:start w:val="1"/>
      <w:numFmt w:val="decimal"/>
      <w:lvlText w:val="%9."/>
      <w:lvlJc w:val="left"/>
      <w:pPr>
        <w:tabs>
          <w:tab w:val="num" w:pos="6480"/>
        </w:tabs>
        <w:ind w:left="6480" w:hanging="360"/>
      </w:pPr>
      <w:rPr>
        <w:rFonts w:hint="default"/>
      </w:rPr>
    </w:lvl>
  </w:abstractNum>
  <w:abstractNum w:abstractNumId="3">
    <w:nsid w:val="21667269"/>
    <w:multiLevelType w:val="hybridMultilevel"/>
    <w:tmpl w:val="F5F2EC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B5A5B59"/>
    <w:multiLevelType w:val="hybridMultilevel"/>
    <w:tmpl w:val="4D30B2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B834E25"/>
    <w:multiLevelType w:val="hybridMultilevel"/>
    <w:tmpl w:val="560EE78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6635E5E"/>
    <w:multiLevelType w:val="multilevel"/>
    <w:tmpl w:val="7812EE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32D2"/>
    <w:multiLevelType w:val="multilevel"/>
    <w:tmpl w:val="D814F7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4CC42DD"/>
    <w:multiLevelType w:val="hybridMultilevel"/>
    <w:tmpl w:val="B0ECF3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7066B44"/>
    <w:multiLevelType w:val="hybridMultilevel"/>
    <w:tmpl w:val="9F6C9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1"/>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4">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5">
    <w:abstractNumId w:val="1"/>
    <w:lvlOverride w:ilvl="0">
      <w:lvl w:ilvl="0">
        <w:numFmt w:val="decimal"/>
        <w:lvlText w:val=""/>
        <w:lvlJc w:val="left"/>
      </w:lvl>
    </w:lvlOverride>
    <w:lvlOverride w:ilvl="1">
      <w:lvl w:ilvl="1">
        <w:numFmt w:val="decimal"/>
        <w:lvlText w:val="%2."/>
        <w:lvlJc w:val="left"/>
        <w:pPr>
          <w:tabs>
            <w:tab w:val="num" w:pos="1440"/>
          </w:tabs>
          <w:ind w:left="1440" w:hanging="360"/>
        </w:pPr>
      </w:lvl>
    </w:lvlOverride>
    <w:lvlOverride w:ilvl="2">
      <w:lvl w:ilvl="2">
        <w:numFmt w:val="lowerLetter"/>
        <w:lvlText w:val="%3."/>
        <w:lvlJc w:val="left"/>
      </w:lvl>
    </w:lvlOverride>
  </w:num>
  <w:num w:numId="6">
    <w:abstractNumId w:val="6"/>
  </w:num>
  <w:num w:numId="7">
    <w:abstractNumId w:val="0"/>
  </w:num>
  <w:num w:numId="8">
    <w:abstractNumId w:val="1"/>
    <w:lvlOverride w:ilvl="0">
      <w:lvl w:ilvl="0">
        <w:start w:val="1"/>
        <w:numFmt w:val="decimal"/>
        <w:lvlText w:val=""/>
        <w:lvlJc w:val="left"/>
        <w:pPr>
          <w:ind w:left="0" w:firstLine="0"/>
        </w:pPr>
        <w:rPr>
          <w:rFonts w:hint="eastAsia"/>
        </w:rPr>
      </w:lvl>
    </w:lvlOverride>
    <w:lvlOverride w:ilvl="1">
      <w:lvl w:ilvl="1">
        <w:start w:val="1"/>
        <w:numFmt w:val="decimal"/>
        <w:lvlText w:val="%2."/>
        <w:lvlJc w:val="left"/>
        <w:pPr>
          <w:tabs>
            <w:tab w:val="num" w:pos="1440"/>
          </w:tabs>
          <w:ind w:left="1440" w:hanging="360"/>
        </w:pPr>
        <w:rPr>
          <w:rFonts w:hint="eastAsia"/>
        </w:rPr>
      </w:lvl>
    </w:lvlOverride>
    <w:lvlOverride w:ilvl="2">
      <w:lvl w:ilvl="2">
        <w:start w:val="1"/>
        <w:numFmt w:val="lowerLetter"/>
        <w:lvlText w:val="%3."/>
        <w:lvlJc w:val="left"/>
        <w:pPr>
          <w:ind w:left="0" w:firstLine="0"/>
        </w:pPr>
        <w:rPr>
          <w:rFonts w:hint="eastAsia"/>
        </w:rPr>
      </w:lvl>
    </w:lvlOverride>
    <w:lvlOverride w:ilvl="3">
      <w:lvl w:ilvl="3">
        <w:start w:val="1"/>
        <w:numFmt w:val="decimal"/>
        <w:lvlText w:val="%4."/>
        <w:lvlJc w:val="left"/>
        <w:pPr>
          <w:tabs>
            <w:tab w:val="num" w:pos="2880"/>
          </w:tabs>
          <w:ind w:left="2880" w:hanging="360"/>
        </w:pPr>
        <w:rPr>
          <w:rFonts w:hint="eastAsia"/>
        </w:rPr>
      </w:lvl>
    </w:lvlOverride>
    <w:lvlOverride w:ilvl="4">
      <w:lvl w:ilvl="4">
        <w:start w:val="1"/>
        <w:numFmt w:val="decimal"/>
        <w:lvlText w:val="%5."/>
        <w:lvlJc w:val="left"/>
        <w:pPr>
          <w:tabs>
            <w:tab w:val="num" w:pos="3600"/>
          </w:tabs>
          <w:ind w:left="3600" w:hanging="360"/>
        </w:pPr>
        <w:rPr>
          <w:rFonts w:hint="eastAsia"/>
        </w:rPr>
      </w:lvl>
    </w:lvlOverride>
    <w:lvlOverride w:ilvl="5">
      <w:lvl w:ilvl="5">
        <w:start w:val="1"/>
        <w:numFmt w:val="decimal"/>
        <w:lvlText w:val="%6."/>
        <w:lvlJc w:val="left"/>
        <w:pPr>
          <w:tabs>
            <w:tab w:val="num" w:pos="4320"/>
          </w:tabs>
          <w:ind w:left="4320" w:hanging="360"/>
        </w:pPr>
        <w:rPr>
          <w:rFonts w:hint="eastAsia"/>
        </w:rPr>
      </w:lvl>
    </w:lvlOverride>
    <w:lvlOverride w:ilvl="6">
      <w:lvl w:ilvl="6">
        <w:start w:val="1"/>
        <w:numFmt w:val="decimal"/>
        <w:lvlText w:val="%7."/>
        <w:lvlJc w:val="left"/>
        <w:pPr>
          <w:tabs>
            <w:tab w:val="num" w:pos="5040"/>
          </w:tabs>
          <w:ind w:left="5040" w:hanging="360"/>
        </w:pPr>
        <w:rPr>
          <w:rFonts w:hint="eastAsia"/>
        </w:rPr>
      </w:lvl>
    </w:lvlOverride>
    <w:lvlOverride w:ilvl="7">
      <w:lvl w:ilvl="7">
        <w:start w:val="1"/>
        <w:numFmt w:val="decimal"/>
        <w:lvlText w:val="%8."/>
        <w:lvlJc w:val="left"/>
        <w:pPr>
          <w:tabs>
            <w:tab w:val="num" w:pos="5760"/>
          </w:tabs>
          <w:ind w:left="5760" w:hanging="360"/>
        </w:pPr>
        <w:rPr>
          <w:rFonts w:hint="eastAsia"/>
        </w:rPr>
      </w:lvl>
    </w:lvlOverride>
    <w:lvlOverride w:ilvl="8">
      <w:lvl w:ilvl="8">
        <w:start w:val="1"/>
        <w:numFmt w:val="decimal"/>
        <w:lvlText w:val="%9."/>
        <w:lvlJc w:val="left"/>
        <w:pPr>
          <w:tabs>
            <w:tab w:val="num" w:pos="6480"/>
          </w:tabs>
          <w:ind w:left="6480" w:hanging="360"/>
        </w:pPr>
        <w:rPr>
          <w:rFonts w:hint="eastAsia"/>
        </w:rPr>
      </w:lvl>
    </w:lvlOverride>
  </w:num>
  <w:num w:numId="9">
    <w:abstractNumId w:val="7"/>
  </w:num>
  <w:num w:numId="10">
    <w:abstractNumId w:val="5"/>
  </w:num>
  <w:num w:numId="11">
    <w:abstractNumId w:val="3"/>
  </w:num>
  <w:num w:numId="12">
    <w:abstractNumId w:val="9"/>
  </w:num>
  <w:num w:numId="13">
    <w:abstractNumId w:val="4"/>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revisionView w:markup="0"/>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516B5"/>
    <w:rsid w:val="00002F2E"/>
    <w:rsid w:val="0002579D"/>
    <w:rsid w:val="00026E87"/>
    <w:rsid w:val="000765A9"/>
    <w:rsid w:val="000A5617"/>
    <w:rsid w:val="000A5AC9"/>
    <w:rsid w:val="000A6BA5"/>
    <w:rsid w:val="000C7B1F"/>
    <w:rsid w:val="000F20D9"/>
    <w:rsid w:val="0011643D"/>
    <w:rsid w:val="00171301"/>
    <w:rsid w:val="001A0F50"/>
    <w:rsid w:val="001C2E0A"/>
    <w:rsid w:val="001D717A"/>
    <w:rsid w:val="001E4D65"/>
    <w:rsid w:val="002239F7"/>
    <w:rsid w:val="00251CD1"/>
    <w:rsid w:val="00256ECE"/>
    <w:rsid w:val="00261712"/>
    <w:rsid w:val="00347DE9"/>
    <w:rsid w:val="00366192"/>
    <w:rsid w:val="0037479A"/>
    <w:rsid w:val="003A058D"/>
    <w:rsid w:val="00405957"/>
    <w:rsid w:val="00423B6A"/>
    <w:rsid w:val="00444BB5"/>
    <w:rsid w:val="00463372"/>
    <w:rsid w:val="004B5B8C"/>
    <w:rsid w:val="004E0EBE"/>
    <w:rsid w:val="004F19E2"/>
    <w:rsid w:val="005526E5"/>
    <w:rsid w:val="005569C9"/>
    <w:rsid w:val="00567C25"/>
    <w:rsid w:val="005735BE"/>
    <w:rsid w:val="00577D96"/>
    <w:rsid w:val="005829ED"/>
    <w:rsid w:val="005846DB"/>
    <w:rsid w:val="005D3F76"/>
    <w:rsid w:val="00613461"/>
    <w:rsid w:val="00647803"/>
    <w:rsid w:val="006762ED"/>
    <w:rsid w:val="006811FA"/>
    <w:rsid w:val="00685A79"/>
    <w:rsid w:val="006A5D28"/>
    <w:rsid w:val="006C28B9"/>
    <w:rsid w:val="00735CFF"/>
    <w:rsid w:val="007405B9"/>
    <w:rsid w:val="007412D6"/>
    <w:rsid w:val="007452CA"/>
    <w:rsid w:val="007C1DE9"/>
    <w:rsid w:val="007C5F93"/>
    <w:rsid w:val="007D04E8"/>
    <w:rsid w:val="007D77D1"/>
    <w:rsid w:val="00801883"/>
    <w:rsid w:val="008D57DD"/>
    <w:rsid w:val="008F2308"/>
    <w:rsid w:val="0093213C"/>
    <w:rsid w:val="00936B17"/>
    <w:rsid w:val="00953983"/>
    <w:rsid w:val="009845D6"/>
    <w:rsid w:val="009A3D93"/>
    <w:rsid w:val="009B1EDA"/>
    <w:rsid w:val="009B7E0A"/>
    <w:rsid w:val="009E4E41"/>
    <w:rsid w:val="009E5E53"/>
    <w:rsid w:val="00A33212"/>
    <w:rsid w:val="00A3329E"/>
    <w:rsid w:val="00A4064D"/>
    <w:rsid w:val="00A726C7"/>
    <w:rsid w:val="00A942A5"/>
    <w:rsid w:val="00AD162D"/>
    <w:rsid w:val="00AF07F7"/>
    <w:rsid w:val="00B032EA"/>
    <w:rsid w:val="00B21AB2"/>
    <w:rsid w:val="00B350D4"/>
    <w:rsid w:val="00B556EF"/>
    <w:rsid w:val="00B73C72"/>
    <w:rsid w:val="00B75FB9"/>
    <w:rsid w:val="00B91C12"/>
    <w:rsid w:val="00B95857"/>
    <w:rsid w:val="00BE5F34"/>
    <w:rsid w:val="00BF758B"/>
    <w:rsid w:val="00C031F2"/>
    <w:rsid w:val="00CD0FF3"/>
    <w:rsid w:val="00CE79E4"/>
    <w:rsid w:val="00D05E6D"/>
    <w:rsid w:val="00D31A77"/>
    <w:rsid w:val="00D41304"/>
    <w:rsid w:val="00D516B5"/>
    <w:rsid w:val="00D9660A"/>
    <w:rsid w:val="00DC43D6"/>
    <w:rsid w:val="00DF17BA"/>
    <w:rsid w:val="00DF3343"/>
    <w:rsid w:val="00E07724"/>
    <w:rsid w:val="00E101DE"/>
    <w:rsid w:val="00E2541F"/>
    <w:rsid w:val="00E55D05"/>
    <w:rsid w:val="00E7351B"/>
    <w:rsid w:val="00E87C1D"/>
    <w:rsid w:val="00E965EA"/>
    <w:rsid w:val="00EC172C"/>
    <w:rsid w:val="00ED16F3"/>
    <w:rsid w:val="00F16222"/>
    <w:rsid w:val="00F4617F"/>
    <w:rsid w:val="00F6370E"/>
    <w:rsid w:val="00F96786"/>
    <w:rsid w:val="00FD08DF"/>
    <w:rsid w:val="00FD7D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C5F93"/>
    <w:pPr>
      <w:widowControl w:val="0"/>
      <w:jc w:val="both"/>
    </w:pPr>
  </w:style>
  <w:style w:type="paragraph" w:styleId="1">
    <w:name w:val="heading 1"/>
    <w:basedOn w:val="a"/>
    <w:link w:val="1Char"/>
    <w:uiPriority w:val="9"/>
    <w:qFormat/>
    <w:rsid w:val="00D516B5"/>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516B5"/>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516B5"/>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16B5"/>
    <w:pPr>
      <w:ind w:firstLineChars="200" w:firstLine="420"/>
    </w:pPr>
  </w:style>
  <w:style w:type="character" w:customStyle="1" w:styleId="1Char">
    <w:name w:val="标题 1 Char"/>
    <w:basedOn w:val="a0"/>
    <w:link w:val="1"/>
    <w:uiPriority w:val="9"/>
    <w:rsid w:val="00D516B5"/>
    <w:rPr>
      <w:rFonts w:ascii="宋体" w:eastAsia="宋体" w:hAnsi="宋体" w:cs="宋体"/>
      <w:b/>
      <w:bCs/>
      <w:kern w:val="36"/>
      <w:sz w:val="48"/>
      <w:szCs w:val="48"/>
    </w:rPr>
  </w:style>
  <w:style w:type="character" w:customStyle="1" w:styleId="2Char">
    <w:name w:val="标题 2 Char"/>
    <w:basedOn w:val="a0"/>
    <w:link w:val="2"/>
    <w:uiPriority w:val="9"/>
    <w:rsid w:val="00D516B5"/>
    <w:rPr>
      <w:rFonts w:ascii="宋体" w:eastAsia="宋体" w:hAnsi="宋体" w:cs="宋体"/>
      <w:b/>
      <w:bCs/>
      <w:kern w:val="0"/>
      <w:sz w:val="36"/>
      <w:szCs w:val="36"/>
    </w:rPr>
  </w:style>
  <w:style w:type="character" w:customStyle="1" w:styleId="3Char">
    <w:name w:val="标题 3 Char"/>
    <w:basedOn w:val="a0"/>
    <w:link w:val="3"/>
    <w:uiPriority w:val="9"/>
    <w:rsid w:val="00D516B5"/>
    <w:rPr>
      <w:rFonts w:ascii="宋体" w:eastAsia="宋体" w:hAnsi="宋体" w:cs="宋体"/>
      <w:b/>
      <w:bCs/>
      <w:kern w:val="0"/>
      <w:sz w:val="27"/>
      <w:szCs w:val="27"/>
    </w:rPr>
  </w:style>
  <w:style w:type="paragraph" w:styleId="a4">
    <w:name w:val="Normal (Web)"/>
    <w:basedOn w:val="a"/>
    <w:uiPriority w:val="99"/>
    <w:semiHidden/>
    <w:unhideWhenUsed/>
    <w:rsid w:val="00D516B5"/>
    <w:pPr>
      <w:widowControl/>
      <w:spacing w:before="100" w:beforeAutospacing="1" w:after="100" w:afterAutospacing="1"/>
      <w:jc w:val="left"/>
    </w:pPr>
    <w:rPr>
      <w:rFonts w:ascii="宋体" w:eastAsia="宋体" w:hAnsi="宋体" w:cs="宋体"/>
      <w:kern w:val="0"/>
      <w:sz w:val="24"/>
      <w:szCs w:val="24"/>
    </w:rPr>
  </w:style>
  <w:style w:type="character" w:customStyle="1" w:styleId="apple-tab-span">
    <w:name w:val="apple-tab-span"/>
    <w:basedOn w:val="a0"/>
    <w:rsid w:val="00D516B5"/>
  </w:style>
  <w:style w:type="character" w:styleId="a5">
    <w:name w:val="Hyperlink"/>
    <w:basedOn w:val="a0"/>
    <w:uiPriority w:val="99"/>
    <w:semiHidden/>
    <w:unhideWhenUsed/>
    <w:rsid w:val="00D516B5"/>
    <w:rPr>
      <w:color w:val="0000FF"/>
      <w:u w:val="single"/>
    </w:rPr>
  </w:style>
  <w:style w:type="paragraph" w:styleId="a6">
    <w:name w:val="Balloon Text"/>
    <w:basedOn w:val="a"/>
    <w:link w:val="Char"/>
    <w:uiPriority w:val="99"/>
    <w:semiHidden/>
    <w:unhideWhenUsed/>
    <w:rsid w:val="00D516B5"/>
    <w:rPr>
      <w:sz w:val="18"/>
      <w:szCs w:val="18"/>
    </w:rPr>
  </w:style>
  <w:style w:type="character" w:customStyle="1" w:styleId="Char">
    <w:name w:val="批注框文本 Char"/>
    <w:basedOn w:val="a0"/>
    <w:link w:val="a6"/>
    <w:uiPriority w:val="99"/>
    <w:semiHidden/>
    <w:rsid w:val="00D516B5"/>
    <w:rPr>
      <w:sz w:val="18"/>
      <w:szCs w:val="18"/>
    </w:rPr>
  </w:style>
  <w:style w:type="paragraph" w:styleId="a7">
    <w:name w:val="Document Map"/>
    <w:basedOn w:val="a"/>
    <w:link w:val="Char0"/>
    <w:uiPriority w:val="99"/>
    <w:semiHidden/>
    <w:unhideWhenUsed/>
    <w:rsid w:val="00C031F2"/>
    <w:rPr>
      <w:rFonts w:ascii="宋体" w:eastAsia="宋体"/>
      <w:sz w:val="18"/>
      <w:szCs w:val="18"/>
    </w:rPr>
  </w:style>
  <w:style w:type="character" w:customStyle="1" w:styleId="Char0">
    <w:name w:val="文档结构图 Char"/>
    <w:basedOn w:val="a0"/>
    <w:link w:val="a7"/>
    <w:uiPriority w:val="99"/>
    <w:semiHidden/>
    <w:rsid w:val="00C031F2"/>
    <w:rPr>
      <w:rFonts w:ascii="宋体" w:eastAsia="宋体"/>
      <w:sz w:val="18"/>
      <w:szCs w:val="18"/>
    </w:rPr>
  </w:style>
  <w:style w:type="paragraph" w:styleId="a8">
    <w:name w:val="header"/>
    <w:basedOn w:val="a"/>
    <w:link w:val="Char1"/>
    <w:uiPriority w:val="99"/>
    <w:semiHidden/>
    <w:unhideWhenUsed/>
    <w:rsid w:val="005735BE"/>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8"/>
    <w:uiPriority w:val="99"/>
    <w:semiHidden/>
    <w:rsid w:val="005735BE"/>
    <w:rPr>
      <w:sz w:val="18"/>
      <w:szCs w:val="18"/>
    </w:rPr>
  </w:style>
  <w:style w:type="paragraph" w:styleId="a9">
    <w:name w:val="footer"/>
    <w:basedOn w:val="a"/>
    <w:link w:val="Char2"/>
    <w:uiPriority w:val="99"/>
    <w:semiHidden/>
    <w:unhideWhenUsed/>
    <w:rsid w:val="005735BE"/>
    <w:pPr>
      <w:tabs>
        <w:tab w:val="center" w:pos="4153"/>
        <w:tab w:val="right" w:pos="8306"/>
      </w:tabs>
      <w:snapToGrid w:val="0"/>
      <w:jc w:val="left"/>
    </w:pPr>
    <w:rPr>
      <w:sz w:val="18"/>
      <w:szCs w:val="18"/>
    </w:rPr>
  </w:style>
  <w:style w:type="character" w:customStyle="1" w:styleId="Char2">
    <w:name w:val="页脚 Char"/>
    <w:basedOn w:val="a0"/>
    <w:link w:val="a9"/>
    <w:uiPriority w:val="99"/>
    <w:semiHidden/>
    <w:rsid w:val="005735BE"/>
    <w:rPr>
      <w:sz w:val="18"/>
      <w:szCs w:val="18"/>
    </w:rPr>
  </w:style>
  <w:style w:type="table" w:styleId="aa">
    <w:name w:val="Table Grid"/>
    <w:basedOn w:val="a1"/>
    <w:uiPriority w:val="59"/>
    <w:rsid w:val="00D4130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b">
    <w:name w:val="Placeholder Text"/>
    <w:basedOn w:val="a0"/>
    <w:uiPriority w:val="99"/>
    <w:semiHidden/>
    <w:rsid w:val="00F96786"/>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671925">
      <w:bodyDiv w:val="1"/>
      <w:marLeft w:val="0"/>
      <w:marRight w:val="0"/>
      <w:marTop w:val="0"/>
      <w:marBottom w:val="0"/>
      <w:divBdr>
        <w:top w:val="none" w:sz="0" w:space="0" w:color="auto"/>
        <w:left w:val="none" w:sz="0" w:space="0" w:color="auto"/>
        <w:bottom w:val="none" w:sz="0" w:space="0" w:color="auto"/>
        <w:right w:val="none" w:sz="0" w:space="0" w:color="auto"/>
      </w:divBdr>
      <w:divsChild>
        <w:div w:id="1328166295">
          <w:marLeft w:val="0"/>
          <w:marRight w:val="0"/>
          <w:marTop w:val="0"/>
          <w:marBottom w:val="0"/>
          <w:divBdr>
            <w:top w:val="none" w:sz="0" w:space="0" w:color="auto"/>
            <w:left w:val="none" w:sz="0" w:space="0" w:color="auto"/>
            <w:bottom w:val="none" w:sz="0" w:space="0" w:color="auto"/>
            <w:right w:val="none" w:sz="0" w:space="0" w:color="auto"/>
          </w:divBdr>
        </w:div>
      </w:divsChild>
    </w:div>
    <w:div w:id="1513570677">
      <w:bodyDiv w:val="1"/>
      <w:marLeft w:val="0"/>
      <w:marRight w:val="0"/>
      <w:marTop w:val="0"/>
      <w:marBottom w:val="0"/>
      <w:divBdr>
        <w:top w:val="none" w:sz="0" w:space="0" w:color="auto"/>
        <w:left w:val="none" w:sz="0" w:space="0" w:color="auto"/>
        <w:bottom w:val="none" w:sz="0" w:space="0" w:color="auto"/>
        <w:right w:val="none" w:sz="0" w:space="0" w:color="auto"/>
      </w:divBdr>
      <w:divsChild>
        <w:div w:id="899830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log.csdn.net/v_JULY_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nblogs.com/timebug/"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www.wutianqi.com/" TargetMode="External"/><Relationship Id="rId4" Type="http://schemas.openxmlformats.org/officeDocument/2006/relationships/settings" Target="settings.xml"/><Relationship Id="rId9" Type="http://schemas.openxmlformats.org/officeDocument/2006/relationships/hyperlink" Target="http://staff.ustc.edu.cn/~lszhuang/alg/"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D6A0D-ADE1-4FA8-9D7A-B8D71B16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20</Pages>
  <Words>11314</Words>
  <Characters>26024</Characters>
  <Application>Microsoft Office Word</Application>
  <DocSecurity>0</DocSecurity>
  <Lines>1369</Lines>
  <Paragraphs>1555</Paragraphs>
  <ScaleCrop>false</ScaleCrop>
  <Company/>
  <LinksUpToDate>false</LinksUpToDate>
  <CharactersWithSpaces>35783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Chuan Qi Tan</dc:creator>
  <cp:lastModifiedBy>Chuan Qi Tan</cp:lastModifiedBy>
  <cp:revision>86</cp:revision>
  <dcterms:created xsi:type="dcterms:W3CDTF">2011-05-26T01:09:00Z</dcterms:created>
  <dcterms:modified xsi:type="dcterms:W3CDTF">2011-05-30T15:46:00Z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false</vt:lpwstr>
  </property>
  <property fmtid="{D5CDD505-2E9C-101B-9397-08002B2CF9AE}" pid="3" name="Google.Documents.DocumentId">
    <vt:lpwstr>1GvykZI5AtsWLB-2U6ePjN9dZb_1DRnmyRedEug-q7LQ</vt:lpwstr>
  </property>
  <property fmtid="{D5CDD505-2E9C-101B-9397-08002B2CF9AE}" pid="4" name="Google.Documents.RevisionId">
    <vt:lpwstr>07319817794813398002</vt:lpwstr>
  </property>
  <property fmtid="{D5CDD505-2E9C-101B-9397-08002B2CF9AE}" pid="5" name="Google.Documents.PreviousRevisionId">
    <vt:lpwstr>14371945632727938840</vt:lpwstr>
  </property>
  <property fmtid="{D5CDD505-2E9C-101B-9397-08002B2CF9AE}" pid="6" name="Google.Documents.PluginVersion">
    <vt:lpwstr>2.0.2026.3768</vt:lpwstr>
  </property>
  <property fmtid="{D5CDD505-2E9C-101B-9397-08002B2CF9AE}" pid="7" name="Google.Documents.MergeIncapabilityFlags">
    <vt:i4>0</vt:i4>
  </property>
</Properties>
</file>